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A38" w:rsidRPr="00B32BB2" w:rsidRDefault="00A42A38" w:rsidP="00A42A38">
      <w:pPr>
        <w:jc w:val="center"/>
        <w:rPr>
          <w:b/>
          <w:bCs/>
          <w:color w:val="404040" w:themeColor="text1" w:themeTint="BF"/>
          <w:sz w:val="32"/>
          <w:szCs w:val="32"/>
          <w:rtl/>
        </w:rPr>
      </w:pPr>
      <w:r w:rsidRPr="00B32BB2">
        <w:rPr>
          <w:rFonts w:hint="cs"/>
          <w:b/>
          <w:bCs/>
          <w:color w:val="404040" w:themeColor="text1" w:themeTint="BF"/>
          <w:sz w:val="32"/>
          <w:szCs w:val="32"/>
          <w:rtl/>
        </w:rPr>
        <w:t>الجمهورية الجزائرية الديمقراطية الشعبية</w:t>
      </w:r>
    </w:p>
    <w:p w:rsidR="00A42A38" w:rsidRPr="00B32BB2" w:rsidRDefault="00A42A38" w:rsidP="00A42A38">
      <w:pPr>
        <w:rPr>
          <w:b/>
          <w:bCs/>
          <w:color w:val="404040" w:themeColor="text1" w:themeTint="BF"/>
          <w:sz w:val="32"/>
          <w:szCs w:val="32"/>
          <w:rtl/>
        </w:rPr>
      </w:pPr>
      <w:r w:rsidRPr="00B32BB2">
        <w:rPr>
          <w:rFonts w:hint="cs"/>
          <w:b/>
          <w:bCs/>
          <w:color w:val="404040" w:themeColor="text1" w:themeTint="BF"/>
          <w:sz w:val="32"/>
          <w:szCs w:val="32"/>
          <w:rtl/>
        </w:rPr>
        <w:t>المدرسة الابتدائية عين بوزيان 01      وزارة التربية الوطنية</w:t>
      </w:r>
    </w:p>
    <w:p w:rsidR="00A42A38" w:rsidRPr="00B32BB2" w:rsidRDefault="00A42A38" w:rsidP="00A42A38">
      <w:pPr>
        <w:tabs>
          <w:tab w:val="left" w:pos="3872"/>
          <w:tab w:val="center" w:pos="5316"/>
        </w:tabs>
        <w:rPr>
          <w:b/>
          <w:bCs/>
          <w:color w:val="404040" w:themeColor="text1" w:themeTint="BF"/>
          <w:sz w:val="36"/>
          <w:szCs w:val="36"/>
          <w:rtl/>
        </w:rPr>
      </w:pPr>
      <w:r w:rsidRPr="00B32BB2">
        <w:rPr>
          <w:rFonts w:hint="cs"/>
          <w:b/>
          <w:bCs/>
          <w:color w:val="404040" w:themeColor="text1" w:themeTint="BF"/>
          <w:sz w:val="32"/>
          <w:szCs w:val="32"/>
          <w:rtl/>
        </w:rPr>
        <w:t>المستوى : الأولى ابتدائي</w:t>
      </w: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 xml:space="preserve">                     </w:t>
      </w:r>
      <w:r w:rsidR="00B32BB2"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 xml:space="preserve">                </w:t>
      </w: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 xml:space="preserve">  </w:t>
      </w:r>
      <w:r w:rsidRPr="00B32BB2">
        <w:rPr>
          <w:rFonts w:hint="cs"/>
          <w:b/>
          <w:bCs/>
          <w:color w:val="404040" w:themeColor="text1" w:themeTint="BF"/>
          <w:sz w:val="32"/>
          <w:szCs w:val="32"/>
          <w:rtl/>
        </w:rPr>
        <w:t>السنة الدراسية : 2006/ 2007</w:t>
      </w: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 xml:space="preserve">                                       </w:t>
      </w:r>
    </w:p>
    <w:p w:rsidR="00A42A38" w:rsidRPr="00B32BB2" w:rsidRDefault="00A42A38" w:rsidP="00A42A38">
      <w:pPr>
        <w:tabs>
          <w:tab w:val="left" w:pos="3872"/>
          <w:tab w:val="center" w:pos="5316"/>
        </w:tabs>
        <w:rPr>
          <w:b/>
          <w:bCs/>
          <w:color w:val="404040" w:themeColor="text1" w:themeTint="BF"/>
          <w:sz w:val="36"/>
          <w:szCs w:val="36"/>
          <w:rtl/>
        </w:rPr>
      </w:pP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 xml:space="preserve">                             فرض في مادة الرياضيات / شهر ماي</w:t>
      </w:r>
    </w:p>
    <w:p w:rsidR="00A42A38" w:rsidRPr="00B32BB2" w:rsidRDefault="00A42A38" w:rsidP="00A42A38">
      <w:pPr>
        <w:tabs>
          <w:tab w:val="left" w:pos="3872"/>
          <w:tab w:val="center" w:pos="5316"/>
        </w:tabs>
        <w:rPr>
          <w:b/>
          <w:bCs/>
          <w:color w:val="404040" w:themeColor="text1" w:themeTint="BF"/>
          <w:sz w:val="36"/>
          <w:szCs w:val="36"/>
          <w:rtl/>
        </w:rPr>
      </w:pP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>الوضعية الأولى :</w:t>
      </w:r>
    </w:p>
    <w:p w:rsidR="00A42A38" w:rsidRPr="00B32BB2" w:rsidRDefault="00A42A38" w:rsidP="00A42A38">
      <w:pPr>
        <w:tabs>
          <w:tab w:val="left" w:pos="3872"/>
          <w:tab w:val="center" w:pos="5316"/>
        </w:tabs>
        <w:rPr>
          <w:b/>
          <w:bCs/>
          <w:color w:val="404040" w:themeColor="text1" w:themeTint="BF"/>
          <w:sz w:val="36"/>
          <w:szCs w:val="36"/>
          <w:rtl/>
        </w:rPr>
      </w:pP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 xml:space="preserve">أراد رضا أن يكتب الاعداد من 0 إلى 10  بطرقتين مختلفتين </w:t>
      </w:r>
    </w:p>
    <w:p w:rsidR="00A42A38" w:rsidRDefault="00A42A38" w:rsidP="00A42A38">
      <w:pPr>
        <w:tabs>
          <w:tab w:val="left" w:pos="3872"/>
          <w:tab w:val="center" w:pos="5316"/>
        </w:tabs>
        <w:rPr>
          <w:b/>
          <w:bCs/>
          <w:color w:val="7F7F7F" w:themeColor="text1" w:themeTint="80"/>
          <w:sz w:val="36"/>
          <w:szCs w:val="36"/>
          <w:rtl/>
        </w:rPr>
      </w:pP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 xml:space="preserve">الطريقة الأولى </w:t>
      </w:r>
      <w:r>
        <w:rPr>
          <w:rFonts w:hint="cs"/>
          <w:b/>
          <w:bCs/>
          <w:color w:val="7F7F7F" w:themeColor="text1" w:themeTint="80"/>
          <w:sz w:val="36"/>
          <w:szCs w:val="36"/>
          <w:rtl/>
        </w:rPr>
        <w:t>:</w:t>
      </w:r>
      <w:r w:rsidRPr="00DE0F77">
        <w:rPr>
          <w:rFonts w:hint="cs"/>
          <w:b/>
          <w:bCs/>
          <w:color w:val="7F7F7F" w:themeColor="text1" w:themeTint="80"/>
          <w:sz w:val="28"/>
          <w:szCs w:val="28"/>
          <w:rtl/>
        </w:rPr>
        <w:t>.........................................................................................</w:t>
      </w:r>
      <w:r w:rsidR="00DE0F77" w:rsidRPr="00DE0F77">
        <w:rPr>
          <w:rFonts w:hint="cs"/>
          <w:b/>
          <w:bCs/>
          <w:color w:val="7F7F7F" w:themeColor="text1" w:themeTint="80"/>
          <w:sz w:val="28"/>
          <w:szCs w:val="28"/>
          <w:rtl/>
        </w:rPr>
        <w:t>........................</w:t>
      </w:r>
    </w:p>
    <w:p w:rsidR="00A42A38" w:rsidRDefault="00A42A38" w:rsidP="00A42A38">
      <w:pPr>
        <w:tabs>
          <w:tab w:val="left" w:pos="3872"/>
          <w:tab w:val="center" w:pos="5316"/>
        </w:tabs>
        <w:rPr>
          <w:b/>
          <w:bCs/>
          <w:color w:val="7F7F7F" w:themeColor="text1" w:themeTint="80"/>
          <w:sz w:val="36"/>
          <w:szCs w:val="36"/>
          <w:rtl/>
        </w:rPr>
      </w:pP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>الطريقة الثانية :</w:t>
      </w:r>
      <w:r w:rsidRPr="00DE0F77">
        <w:rPr>
          <w:rFonts w:hint="cs"/>
          <w:b/>
          <w:bCs/>
          <w:color w:val="7F7F7F" w:themeColor="text1" w:themeTint="80"/>
          <w:sz w:val="28"/>
          <w:szCs w:val="28"/>
          <w:rtl/>
        </w:rPr>
        <w:t xml:space="preserve"> ........................................................................................</w:t>
      </w:r>
      <w:r w:rsidR="00DE0F77" w:rsidRPr="00DE0F77">
        <w:rPr>
          <w:rFonts w:hint="cs"/>
          <w:b/>
          <w:bCs/>
          <w:color w:val="7F7F7F" w:themeColor="text1" w:themeTint="80"/>
          <w:sz w:val="28"/>
          <w:szCs w:val="28"/>
          <w:rtl/>
        </w:rPr>
        <w:t>........................</w:t>
      </w:r>
    </w:p>
    <w:p w:rsidR="00A42A38" w:rsidRPr="00DE0F77" w:rsidRDefault="00A42A38" w:rsidP="00A42A38">
      <w:pPr>
        <w:tabs>
          <w:tab w:val="left" w:pos="3872"/>
          <w:tab w:val="center" w:pos="5316"/>
        </w:tabs>
        <w:rPr>
          <w:b/>
          <w:bCs/>
          <w:color w:val="7F7F7F" w:themeColor="text1" w:themeTint="80"/>
          <w:sz w:val="28"/>
          <w:szCs w:val="28"/>
          <w:rtl/>
        </w:rPr>
      </w:pPr>
      <w:r w:rsidRPr="00DE0F77">
        <w:rPr>
          <w:rFonts w:hint="cs"/>
          <w:b/>
          <w:bCs/>
          <w:color w:val="7F7F7F" w:themeColor="text1" w:themeTint="80"/>
          <w:sz w:val="28"/>
          <w:szCs w:val="28"/>
          <w:rtl/>
        </w:rPr>
        <w:t>............................................................................................................</w:t>
      </w:r>
      <w:r w:rsidR="00DE0F77">
        <w:rPr>
          <w:rFonts w:hint="cs"/>
          <w:b/>
          <w:bCs/>
          <w:color w:val="7F7F7F" w:themeColor="text1" w:themeTint="80"/>
          <w:sz w:val="28"/>
          <w:szCs w:val="28"/>
          <w:rtl/>
        </w:rPr>
        <w:t>.............................</w:t>
      </w:r>
    </w:p>
    <w:p w:rsidR="00A42A38" w:rsidRDefault="00A42A38" w:rsidP="00A42A38">
      <w:pPr>
        <w:tabs>
          <w:tab w:val="left" w:pos="3872"/>
          <w:tab w:val="center" w:pos="5316"/>
        </w:tabs>
        <w:rPr>
          <w:b/>
          <w:bCs/>
          <w:color w:val="7F7F7F" w:themeColor="text1" w:themeTint="80"/>
          <w:sz w:val="36"/>
          <w:szCs w:val="36"/>
          <w:rtl/>
        </w:rPr>
      </w:pP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>الوضعية الثانية : لديك الأعداد التالية</w:t>
      </w:r>
      <w:r>
        <w:rPr>
          <w:rFonts w:hint="cs"/>
          <w:b/>
          <w:bCs/>
          <w:color w:val="7F7F7F" w:themeColor="text1" w:themeTint="80"/>
          <w:sz w:val="36"/>
          <w:szCs w:val="36"/>
          <w:rtl/>
        </w:rPr>
        <w:t xml:space="preserve"> :</w:t>
      </w:r>
    </w:p>
    <w:tbl>
      <w:tblPr>
        <w:tblpPr w:leftFromText="180" w:rightFromText="180" w:vertAnchor="text" w:tblpXSpec="right" w:tblpY="1"/>
        <w:tblOverlap w:val="never"/>
        <w:bidiVisual/>
        <w:tblW w:w="0" w:type="auto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"/>
      </w:tblGrid>
      <w:tr w:rsidR="00A42A38" w:rsidTr="00015849">
        <w:trPr>
          <w:trHeight w:val="231"/>
        </w:trPr>
        <w:tc>
          <w:tcPr>
            <w:tcW w:w="929" w:type="dxa"/>
          </w:tcPr>
          <w:p w:rsidR="00A42A38" w:rsidRDefault="00015849" w:rsidP="00015849">
            <w:pPr>
              <w:tabs>
                <w:tab w:val="left" w:pos="3872"/>
                <w:tab w:val="center" w:pos="5316"/>
              </w:tabs>
              <w:rPr>
                <w:b/>
                <w:bCs/>
                <w:color w:val="7F7F7F" w:themeColor="text1" w:themeTint="8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7F7F7F" w:themeColor="text1" w:themeTint="80"/>
                <w:sz w:val="36"/>
                <w:szCs w:val="36"/>
                <w:rtl/>
              </w:rPr>
              <w:t xml:space="preserve">6 ، 2 </w:t>
            </w:r>
          </w:p>
        </w:tc>
      </w:tr>
    </w:tbl>
    <w:tbl>
      <w:tblPr>
        <w:tblpPr w:leftFromText="180" w:rightFromText="180" w:vertAnchor="text" w:horzAnchor="page" w:tblpX="7933" w:tblpY="2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1"/>
      </w:tblGrid>
      <w:tr w:rsidR="00015849" w:rsidTr="0001584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911" w:type="dxa"/>
          </w:tcPr>
          <w:p w:rsidR="00015849" w:rsidRDefault="00015849" w:rsidP="00015849">
            <w:pPr>
              <w:tabs>
                <w:tab w:val="left" w:pos="3872"/>
                <w:tab w:val="center" w:pos="5316"/>
              </w:tabs>
              <w:rPr>
                <w:rtl/>
              </w:rPr>
            </w:pPr>
            <w:r w:rsidRPr="00015849">
              <w:rPr>
                <w:rFonts w:hint="cs"/>
                <w:b/>
                <w:bCs/>
                <w:color w:val="7F7F7F" w:themeColor="text1" w:themeTint="80"/>
                <w:sz w:val="36"/>
                <w:szCs w:val="36"/>
                <w:rtl/>
              </w:rPr>
              <w:t>7 ، 3</w:t>
            </w:r>
            <w:r>
              <w:rPr>
                <w:rFonts w:hint="cs"/>
                <w:rtl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5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3"/>
      </w:tblGrid>
      <w:tr w:rsidR="00015849" w:rsidTr="00015849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993" w:type="dxa"/>
          </w:tcPr>
          <w:p w:rsidR="00015849" w:rsidRPr="00015849" w:rsidRDefault="00015849" w:rsidP="00015849">
            <w:pPr>
              <w:tabs>
                <w:tab w:val="left" w:pos="3872"/>
                <w:tab w:val="center" w:pos="5316"/>
              </w:tabs>
              <w:rPr>
                <w:b/>
                <w:bCs/>
                <w:color w:val="7F7F7F" w:themeColor="text1" w:themeTint="80"/>
                <w:sz w:val="36"/>
                <w:szCs w:val="36"/>
                <w:rtl/>
              </w:rPr>
            </w:pPr>
            <w:r w:rsidRPr="00015849">
              <w:rPr>
                <w:rFonts w:hint="cs"/>
                <w:b/>
                <w:bCs/>
                <w:color w:val="7F7F7F" w:themeColor="text1" w:themeTint="80"/>
                <w:sz w:val="36"/>
                <w:szCs w:val="36"/>
                <w:rtl/>
              </w:rPr>
              <w:t xml:space="preserve">5 ، 3 </w:t>
            </w:r>
          </w:p>
        </w:tc>
      </w:tr>
    </w:tbl>
    <w:tbl>
      <w:tblPr>
        <w:tblpPr w:leftFromText="180" w:rightFromText="180" w:vertAnchor="text" w:horzAnchor="page" w:tblpX="2973" w:tblpY="7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4"/>
      </w:tblGrid>
      <w:tr w:rsidR="00015849" w:rsidTr="00015849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54" w:type="dxa"/>
          </w:tcPr>
          <w:p w:rsidR="00015849" w:rsidRDefault="00015849" w:rsidP="00015849">
            <w:pPr>
              <w:tabs>
                <w:tab w:val="left" w:pos="3872"/>
                <w:tab w:val="center" w:pos="5316"/>
              </w:tabs>
              <w:rPr>
                <w:rFonts w:hint="cs"/>
                <w:b/>
                <w:bCs/>
                <w:color w:val="7F7F7F" w:themeColor="text1" w:themeTint="8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7F7F7F" w:themeColor="text1" w:themeTint="80"/>
                <w:sz w:val="36"/>
                <w:szCs w:val="36"/>
                <w:rtl/>
              </w:rPr>
              <w:t xml:space="preserve">8 ، 1 </w:t>
            </w:r>
          </w:p>
        </w:tc>
      </w:tr>
    </w:tbl>
    <w:tbl>
      <w:tblPr>
        <w:tblpPr w:leftFromText="180" w:rightFromText="180" w:vertAnchor="text" w:horzAnchor="page" w:tblpX="853" w:tblpY="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2"/>
      </w:tblGrid>
      <w:tr w:rsidR="00015849" w:rsidTr="0001584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952" w:type="dxa"/>
          </w:tcPr>
          <w:p w:rsidR="00015849" w:rsidRDefault="00015849" w:rsidP="00015849">
            <w:pPr>
              <w:rPr>
                <w:rtl/>
              </w:rPr>
            </w:pPr>
            <w:r w:rsidRPr="00015849">
              <w:rPr>
                <w:rFonts w:hint="cs"/>
                <w:b/>
                <w:bCs/>
                <w:color w:val="7F7F7F" w:themeColor="text1" w:themeTint="80"/>
                <w:sz w:val="36"/>
                <w:szCs w:val="36"/>
                <w:rtl/>
              </w:rPr>
              <w:t>2 ، 7</w:t>
            </w:r>
          </w:p>
        </w:tc>
      </w:tr>
    </w:tbl>
    <w:p w:rsidR="00522145" w:rsidRDefault="00DE0F77">
      <w:pPr>
        <w:rPr>
          <w:rFonts w:hint="cs"/>
          <w:sz w:val="32"/>
          <w:szCs w:val="32"/>
          <w:rtl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85.55pt;margin-top:72.55pt;width:0;height:62pt;z-index:251663360;mso-position-horizontal-relative:text;mso-position-vertical-relative:text" o:connectortype="straight">
            <w10:wrap anchorx="page"/>
          </v:shape>
        </w:pict>
      </w:r>
      <w:r w:rsidR="00495F3E">
        <w:rPr>
          <w:noProof/>
        </w:rPr>
        <w:pict>
          <v:shape id="_x0000_s1033" type="#_x0000_t32" style="position:absolute;left:0;text-align:left;margin-left:128.55pt;margin-top:72.55pt;width:0;height:62pt;z-index:251665408;mso-position-horizontal-relative:text;mso-position-vertical-relative:text" o:connectortype="straight">
            <w10:wrap anchorx="page"/>
          </v:shape>
        </w:pict>
      </w:r>
      <w:r w:rsidR="00495F3E">
        <w:rPr>
          <w:noProof/>
        </w:rPr>
        <w:pict>
          <v:shape id="_x0000_s1032" type="#_x0000_t32" style="position:absolute;left:0;text-align:left;margin-left:248.55pt;margin-top:72.55pt;width:2pt;height:62pt;z-index:251664384;mso-position-horizontal-relative:text;mso-position-vertical-relative:text" o:connectortype="straight">
            <w10:wrap anchorx="page"/>
          </v:shape>
        </w:pict>
      </w:r>
      <w:r w:rsidR="00015849">
        <w:br w:type="textWrapping" w:clear="all"/>
      </w:r>
      <w:r w:rsidR="00015849"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>التعليمة :</w:t>
      </w:r>
      <w:r w:rsidR="00015849">
        <w:rPr>
          <w:rFonts w:hint="cs"/>
          <w:sz w:val="32"/>
          <w:szCs w:val="32"/>
          <w:rtl/>
        </w:rPr>
        <w:t xml:space="preserve"> شكل بكل رقمين عددين مختلفين </w:t>
      </w:r>
      <w:r w:rsidR="00015849" w:rsidRPr="00015849">
        <w:rPr>
          <w:rFonts w:hint="cs"/>
          <w:sz w:val="32"/>
          <w:szCs w:val="32"/>
          <w:rtl/>
        </w:rPr>
        <w:t>ثم أحسب المجموع</w:t>
      </w:r>
    </w:p>
    <w:p w:rsidR="00015849" w:rsidRDefault="00495F3E" w:rsidP="00495F3E">
      <w:pPr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w:pict>
          <v:shape id="_x0000_s1034" type="#_x0000_t32" style="position:absolute;left:0;text-align:left;margin-left:93.8pt;margin-top:6.9pt;width:1pt;height:54pt;z-index:251666432" o:connectortype="straight">
            <w10:wrap anchorx="page"/>
          </v:shape>
        </w:pict>
      </w:r>
      <w:r w:rsidR="00015849">
        <w:rPr>
          <w:rFonts w:hint="cs"/>
          <w:sz w:val="32"/>
          <w:szCs w:val="32"/>
          <w:rtl/>
        </w:rPr>
        <w:t xml:space="preserve">.     .               </w:t>
      </w:r>
      <w:r>
        <w:rPr>
          <w:rFonts w:hint="cs"/>
          <w:sz w:val="32"/>
          <w:szCs w:val="32"/>
          <w:rtl/>
        </w:rPr>
        <w:t xml:space="preserve"> </w:t>
      </w:r>
      <w:r w:rsidR="00015849">
        <w:rPr>
          <w:rFonts w:hint="cs"/>
          <w:sz w:val="32"/>
          <w:szCs w:val="32"/>
          <w:rtl/>
        </w:rPr>
        <w:t xml:space="preserve"> .     </w:t>
      </w:r>
      <w:r>
        <w:rPr>
          <w:rFonts w:hint="cs"/>
          <w:sz w:val="32"/>
          <w:szCs w:val="32"/>
          <w:rtl/>
        </w:rPr>
        <w:t xml:space="preserve">  </w:t>
      </w:r>
      <w:r w:rsidR="00015849">
        <w:rPr>
          <w:rFonts w:hint="cs"/>
          <w:sz w:val="32"/>
          <w:szCs w:val="32"/>
          <w:rtl/>
        </w:rPr>
        <w:t xml:space="preserve"> .                </w:t>
      </w:r>
      <w:r>
        <w:rPr>
          <w:rFonts w:hint="cs"/>
          <w:sz w:val="32"/>
          <w:szCs w:val="32"/>
          <w:rtl/>
        </w:rPr>
        <w:t xml:space="preserve">     </w:t>
      </w:r>
      <w:r w:rsidR="00015849">
        <w:rPr>
          <w:rFonts w:hint="cs"/>
          <w:sz w:val="32"/>
          <w:szCs w:val="32"/>
          <w:rtl/>
        </w:rPr>
        <w:t xml:space="preserve"> .   </w:t>
      </w:r>
      <w:r>
        <w:rPr>
          <w:rFonts w:hint="cs"/>
          <w:sz w:val="32"/>
          <w:szCs w:val="32"/>
          <w:rtl/>
        </w:rPr>
        <w:t xml:space="preserve"> </w:t>
      </w:r>
      <w:r w:rsidR="00015849">
        <w:rPr>
          <w:rFonts w:hint="cs"/>
          <w:sz w:val="32"/>
          <w:szCs w:val="32"/>
          <w:rtl/>
        </w:rPr>
        <w:t xml:space="preserve">  .            </w:t>
      </w:r>
      <w:r>
        <w:rPr>
          <w:rFonts w:hint="cs"/>
          <w:sz w:val="32"/>
          <w:szCs w:val="32"/>
          <w:rtl/>
        </w:rPr>
        <w:t xml:space="preserve">      </w:t>
      </w:r>
      <w:r w:rsidR="00015849">
        <w:rPr>
          <w:rFonts w:hint="cs"/>
          <w:sz w:val="32"/>
          <w:szCs w:val="32"/>
          <w:rtl/>
        </w:rPr>
        <w:t xml:space="preserve">  .      .         </w:t>
      </w:r>
      <w:r>
        <w:rPr>
          <w:rFonts w:hint="cs"/>
          <w:sz w:val="32"/>
          <w:szCs w:val="32"/>
          <w:rtl/>
        </w:rPr>
        <w:t xml:space="preserve">    </w:t>
      </w:r>
      <w:r w:rsidR="00015849">
        <w:rPr>
          <w:rFonts w:hint="cs"/>
          <w:sz w:val="32"/>
          <w:szCs w:val="32"/>
          <w:rtl/>
        </w:rPr>
        <w:t xml:space="preserve">   .      .</w:t>
      </w:r>
    </w:p>
    <w:p w:rsidR="00015849" w:rsidRDefault="00495F3E" w:rsidP="00495F3E">
      <w:pPr>
        <w:tabs>
          <w:tab w:val="left" w:pos="4220"/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w:pict>
          <v:shape id="_x0000_s1027" type="#_x0000_t32" style="position:absolute;left:0;text-align:left;margin-left:374.8pt;margin-top:24.35pt;width:75pt;height:.05pt;flip:x;z-index:251659264" o:connectortype="straight">
            <w10:wrap anchorx="page"/>
          </v:shape>
        </w:pict>
      </w:r>
      <w:r>
        <w:rPr>
          <w:rFonts w:hint="cs"/>
          <w:noProof/>
          <w:sz w:val="32"/>
          <w:szCs w:val="32"/>
          <w:rtl/>
        </w:rPr>
        <w:pict>
          <v:shape id="_x0000_s1028" type="#_x0000_t32" style="position:absolute;left:0;text-align:left;margin-left:243.8pt;margin-top:24.35pt;width:57pt;height:0;flip:x;z-index:251660288" o:connectortype="straight">
            <w10:wrap anchorx="page"/>
          </v:shape>
        </w:pict>
      </w:r>
      <w:r>
        <w:rPr>
          <w:rFonts w:hint="cs"/>
          <w:noProof/>
          <w:sz w:val="32"/>
          <w:szCs w:val="32"/>
          <w:rtl/>
        </w:rPr>
        <w:pict>
          <v:shape id="_x0000_s1030" type="#_x0000_t32" style="position:absolute;left:0;text-align:left;margin-left:4.8pt;margin-top:24.35pt;width:63pt;height:0;flip:x;z-index:251662336" o:connectortype="straight">
            <w10:wrap anchorx="page"/>
          </v:shape>
        </w:pict>
      </w:r>
      <w:r>
        <w:rPr>
          <w:rFonts w:hint="cs"/>
          <w:noProof/>
          <w:sz w:val="32"/>
          <w:szCs w:val="32"/>
          <w:rtl/>
        </w:rPr>
        <w:pict>
          <v:shape id="_x0000_s1029" type="#_x0000_t32" style="position:absolute;left:0;text-align:left;margin-left:129.8pt;margin-top:24.35pt;width:56pt;height:0;flip:x;z-index:251661312" o:connectortype="straight">
            <w10:wrap anchorx="page"/>
          </v:shape>
        </w:pict>
      </w:r>
      <w:r w:rsidR="00015849">
        <w:rPr>
          <w:rFonts w:hint="cs"/>
          <w:noProof/>
          <w:sz w:val="32"/>
          <w:szCs w:val="32"/>
          <w:rtl/>
        </w:rPr>
        <w:pict>
          <v:shape id="_x0000_s1026" type="#_x0000_t32" style="position:absolute;left:0;text-align:left;margin-left:490.8pt;margin-top:24.35pt;width:62pt;height:0;flip:x;z-index:251658240" o:connectortype="straight">
            <w10:wrap anchorx="page"/>
          </v:shape>
        </w:pict>
      </w:r>
      <w:r w:rsidR="00015849">
        <w:rPr>
          <w:rFonts w:hint="cs"/>
          <w:sz w:val="32"/>
          <w:szCs w:val="32"/>
          <w:rtl/>
        </w:rPr>
        <w:t xml:space="preserve">.     .  +           </w:t>
      </w:r>
      <w:r w:rsidR="00B32BB2">
        <w:rPr>
          <w:rFonts w:hint="cs"/>
          <w:sz w:val="32"/>
          <w:szCs w:val="32"/>
          <w:rtl/>
        </w:rPr>
        <w:t xml:space="preserve"> </w:t>
      </w:r>
      <w:r w:rsidR="00015849">
        <w:rPr>
          <w:rFonts w:hint="cs"/>
          <w:sz w:val="32"/>
          <w:szCs w:val="32"/>
          <w:rtl/>
        </w:rPr>
        <w:t xml:space="preserve"> .     </w:t>
      </w:r>
      <w:r>
        <w:rPr>
          <w:rFonts w:hint="cs"/>
          <w:sz w:val="32"/>
          <w:szCs w:val="32"/>
          <w:rtl/>
        </w:rPr>
        <w:t xml:space="preserve">  </w:t>
      </w:r>
      <w:r w:rsidR="00015849">
        <w:rPr>
          <w:rFonts w:hint="cs"/>
          <w:sz w:val="32"/>
          <w:szCs w:val="32"/>
          <w:rtl/>
        </w:rPr>
        <w:t xml:space="preserve"> .   +   </w:t>
      </w:r>
      <w:r w:rsidR="00015849">
        <w:rPr>
          <w:sz w:val="32"/>
          <w:szCs w:val="32"/>
        </w:rPr>
        <w:tab/>
      </w:r>
      <w:r>
        <w:rPr>
          <w:rFonts w:hint="cs"/>
          <w:sz w:val="32"/>
          <w:szCs w:val="32"/>
          <w:rtl/>
        </w:rPr>
        <w:t xml:space="preserve">     </w:t>
      </w:r>
      <w:r w:rsidR="00015849"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sz w:val="32"/>
          <w:szCs w:val="32"/>
          <w:rtl/>
        </w:rPr>
        <w:t xml:space="preserve"> .   </w:t>
      </w:r>
      <w:r w:rsidR="00015849">
        <w:rPr>
          <w:rFonts w:hint="cs"/>
          <w:sz w:val="32"/>
          <w:szCs w:val="32"/>
          <w:rtl/>
        </w:rPr>
        <w:t xml:space="preserve">  .  +</w:t>
      </w:r>
      <w:r w:rsidR="00015849"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            </w:t>
      </w:r>
      <w:r w:rsidR="00015849">
        <w:rPr>
          <w:rFonts w:hint="cs"/>
          <w:sz w:val="32"/>
          <w:szCs w:val="32"/>
          <w:rtl/>
        </w:rPr>
        <w:t>.</w:t>
      </w:r>
      <w:r>
        <w:rPr>
          <w:rFonts w:hint="cs"/>
          <w:sz w:val="32"/>
          <w:szCs w:val="32"/>
          <w:rtl/>
        </w:rPr>
        <w:t xml:space="preserve">      </w:t>
      </w:r>
      <w:r w:rsidR="00015849">
        <w:rPr>
          <w:rFonts w:hint="cs"/>
          <w:sz w:val="32"/>
          <w:szCs w:val="32"/>
          <w:rtl/>
        </w:rPr>
        <w:t>.   +</w:t>
      </w:r>
      <w:r>
        <w:rPr>
          <w:rFonts w:hint="cs"/>
          <w:sz w:val="32"/>
          <w:szCs w:val="32"/>
          <w:rtl/>
        </w:rPr>
        <w:t xml:space="preserve">          </w:t>
      </w:r>
      <w:r w:rsidR="00015849">
        <w:rPr>
          <w:rFonts w:hint="cs"/>
          <w:sz w:val="32"/>
          <w:szCs w:val="32"/>
          <w:rtl/>
        </w:rPr>
        <w:t xml:space="preserve"> .</w:t>
      </w:r>
      <w:r>
        <w:rPr>
          <w:rFonts w:hint="cs"/>
          <w:sz w:val="32"/>
          <w:szCs w:val="32"/>
          <w:rtl/>
        </w:rPr>
        <w:t xml:space="preserve">      </w:t>
      </w:r>
      <w:r w:rsidR="00015849">
        <w:rPr>
          <w:rFonts w:hint="cs"/>
          <w:sz w:val="32"/>
          <w:szCs w:val="32"/>
          <w:rtl/>
        </w:rPr>
        <w:t>.  +</w:t>
      </w:r>
    </w:p>
    <w:p w:rsidR="00495F3E" w:rsidRDefault="00495F3E" w:rsidP="00015849">
      <w:pPr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495F3E" w:rsidRDefault="00495F3E" w:rsidP="008958BD">
      <w:pPr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>الوضعية الثالثة :</w:t>
      </w:r>
      <w:r>
        <w:rPr>
          <w:rFonts w:hint="cs"/>
          <w:sz w:val="32"/>
          <w:szCs w:val="32"/>
          <w:rtl/>
        </w:rPr>
        <w:t xml:space="preserve">أردت أن تكون متتالية أعداد طبيعية من </w:t>
      </w: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>24</w:t>
      </w:r>
      <w:r>
        <w:rPr>
          <w:rFonts w:hint="cs"/>
          <w:sz w:val="32"/>
          <w:szCs w:val="32"/>
          <w:rtl/>
        </w:rPr>
        <w:t xml:space="preserve"> إلى </w:t>
      </w:r>
      <w:r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>94</w:t>
      </w:r>
      <w:r>
        <w:rPr>
          <w:rFonts w:hint="cs"/>
          <w:sz w:val="32"/>
          <w:szCs w:val="32"/>
          <w:rtl/>
        </w:rPr>
        <w:t xml:space="preserve"> </w:t>
      </w:r>
    </w:p>
    <w:p w:rsidR="00495F3E" w:rsidRDefault="00495F3E" w:rsidP="00495F3E">
      <w:pPr>
        <w:pStyle w:val="Paragraphedeliste"/>
        <w:numPr>
          <w:ilvl w:val="0"/>
          <w:numId w:val="1"/>
        </w:numPr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أكمل الشريط التالي للحصول على متتالية أعداد طبيعية 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1153"/>
        <w:gridCol w:w="1153"/>
        <w:gridCol w:w="1152"/>
        <w:gridCol w:w="1152"/>
        <w:gridCol w:w="1152"/>
        <w:gridCol w:w="1153"/>
        <w:gridCol w:w="1177"/>
        <w:gridCol w:w="1177"/>
      </w:tblGrid>
      <w:tr w:rsidR="00495F3E" w:rsidTr="00495F3E">
        <w:trPr>
          <w:trHeight w:val="420"/>
        </w:trPr>
        <w:tc>
          <w:tcPr>
            <w:tcW w:w="1153" w:type="dxa"/>
          </w:tcPr>
          <w:p w:rsidR="00495F3E" w:rsidRDefault="00495F3E" w:rsidP="00495F3E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153" w:type="dxa"/>
          </w:tcPr>
          <w:p w:rsidR="00495F3E" w:rsidRDefault="00495F3E" w:rsidP="00495F3E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152" w:type="dxa"/>
          </w:tcPr>
          <w:p w:rsidR="00495F3E" w:rsidRDefault="00495F3E" w:rsidP="00495F3E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152" w:type="dxa"/>
          </w:tcPr>
          <w:p w:rsidR="00495F3E" w:rsidRDefault="00495F3E" w:rsidP="00495F3E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152" w:type="dxa"/>
          </w:tcPr>
          <w:p w:rsidR="00495F3E" w:rsidRDefault="00495F3E" w:rsidP="00495F3E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153" w:type="dxa"/>
          </w:tcPr>
          <w:p w:rsidR="00495F3E" w:rsidRDefault="00495F3E" w:rsidP="00495F3E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177" w:type="dxa"/>
          </w:tcPr>
          <w:p w:rsidR="00495F3E" w:rsidRPr="00B32BB2" w:rsidRDefault="00495F3E" w:rsidP="00495F3E">
            <w:pPr>
              <w:tabs>
                <w:tab w:val="left" w:pos="3872"/>
                <w:tab w:val="center" w:pos="5316"/>
              </w:tabs>
              <w:spacing w:after="200" w:line="276" w:lineRule="auto"/>
              <w:rPr>
                <w:rFonts w:hint="cs"/>
                <w:b/>
                <w:bCs/>
                <w:color w:val="404040" w:themeColor="text1" w:themeTint="BF"/>
                <w:sz w:val="36"/>
                <w:szCs w:val="36"/>
                <w:rtl/>
              </w:rPr>
            </w:pPr>
            <w:r w:rsidRPr="00B32BB2">
              <w:rPr>
                <w:rFonts w:hint="cs"/>
                <w:b/>
                <w:bCs/>
                <w:color w:val="404040" w:themeColor="text1" w:themeTint="BF"/>
                <w:sz w:val="36"/>
                <w:szCs w:val="36"/>
                <w:rtl/>
              </w:rPr>
              <w:t>34</w:t>
            </w:r>
          </w:p>
        </w:tc>
        <w:tc>
          <w:tcPr>
            <w:tcW w:w="1177" w:type="dxa"/>
          </w:tcPr>
          <w:p w:rsidR="00495F3E" w:rsidRPr="00B32BB2" w:rsidRDefault="00495F3E" w:rsidP="00495F3E">
            <w:pPr>
              <w:tabs>
                <w:tab w:val="left" w:pos="3872"/>
                <w:tab w:val="center" w:pos="5316"/>
              </w:tabs>
              <w:spacing w:after="200" w:line="276" w:lineRule="auto"/>
              <w:rPr>
                <w:rFonts w:hint="cs"/>
                <w:b/>
                <w:bCs/>
                <w:color w:val="404040" w:themeColor="text1" w:themeTint="BF"/>
                <w:sz w:val="36"/>
                <w:szCs w:val="36"/>
                <w:rtl/>
              </w:rPr>
            </w:pPr>
            <w:r w:rsidRPr="00B32BB2">
              <w:rPr>
                <w:rFonts w:hint="cs"/>
                <w:b/>
                <w:bCs/>
                <w:color w:val="404040" w:themeColor="text1" w:themeTint="BF"/>
                <w:sz w:val="36"/>
                <w:szCs w:val="36"/>
                <w:rtl/>
              </w:rPr>
              <w:t>24</w:t>
            </w:r>
          </w:p>
        </w:tc>
      </w:tr>
    </w:tbl>
    <w:p w:rsidR="00495F3E" w:rsidRDefault="009D3E5C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  <w:ins w:id="0" w:author="Oussama" w:date="2007-05-13T21:48:00Z">
        <w:r w:rsidRPr="00B32BB2">
          <w:rPr>
            <w:rFonts w:hint="cs"/>
            <w:b/>
            <w:bCs/>
            <w:color w:val="404040" w:themeColor="text1" w:themeTint="BF"/>
            <w:sz w:val="36"/>
            <w:szCs w:val="36"/>
            <w:rtl/>
          </w:rPr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24130</wp:posOffset>
              </wp:positionV>
              <wp:extent cx="736600" cy="1041400"/>
              <wp:effectExtent l="19050" t="0" r="6350" b="0"/>
              <wp:wrapSquare wrapText="bothSides"/>
              <wp:docPr id="20" name="Imag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6600" cy="1041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r w:rsidR="00DE0F77" w:rsidRPr="00B32BB2">
        <w:rPr>
          <w:rFonts w:hint="cs"/>
          <w:b/>
          <w:bCs/>
          <w:color w:val="404040" w:themeColor="text1" w:themeTint="BF"/>
          <w:sz w:val="36"/>
          <w:szCs w:val="36"/>
          <w:rtl/>
        </w:rPr>
        <w:t>الوضعية الرابعة :</w:t>
      </w:r>
      <w:r w:rsidR="00DE0F77">
        <w:rPr>
          <w:rFonts w:hint="cs"/>
          <w:sz w:val="32"/>
          <w:szCs w:val="32"/>
          <w:rtl/>
        </w:rPr>
        <w:t>أرسم أقرب طريق يسلكه القط للمسك بالفأر</w:t>
      </w:r>
    </w:p>
    <w:tbl>
      <w:tblPr>
        <w:tblStyle w:val="Grilledutableau"/>
        <w:tblpPr w:leftFromText="180" w:rightFromText="180" w:vertAnchor="text" w:horzAnchor="margin" w:tblpXSpec="center" w:tblpY="196"/>
        <w:tblOverlap w:val="never"/>
        <w:bidiVisual/>
        <w:tblW w:w="0" w:type="auto"/>
        <w:tblLook w:val="04A0"/>
      </w:tblPr>
      <w:tblGrid>
        <w:gridCol w:w="585"/>
        <w:gridCol w:w="585"/>
        <w:gridCol w:w="585"/>
        <w:gridCol w:w="585"/>
        <w:gridCol w:w="585"/>
        <w:gridCol w:w="585"/>
        <w:gridCol w:w="585"/>
        <w:tblGridChange w:id="1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 w:rsidR="00D61F2C" w:rsidTr="006A342B">
        <w:trPr>
          <w:trHeight w:val="398"/>
        </w:trPr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A342B" w:rsidTr="006A342B">
        <w:trPr>
          <w:trHeight w:val="398"/>
        </w:trPr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A342B" w:rsidTr="006A342B">
        <w:trPr>
          <w:trHeight w:val="398"/>
        </w:trPr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A342B" w:rsidTr="006A342B">
        <w:trPr>
          <w:trHeight w:val="398"/>
        </w:trPr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A342B" w:rsidTr="006A342B">
        <w:trPr>
          <w:trHeight w:val="398"/>
        </w:trPr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8958BD" w:rsidTr="008958BD">
        <w:trPr>
          <w:trHeight w:val="159"/>
        </w:trPr>
        <w:tc>
          <w:tcPr>
            <w:tcW w:w="585" w:type="dxa"/>
          </w:tcPr>
          <w:p w:rsidR="008958BD" w:rsidRDefault="00726B8C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noProof/>
                <w:sz w:val="32"/>
                <w:szCs w:val="32"/>
                <w:rtl/>
              </w:rPr>
              <w:pict>
                <v:shape id="_x0000_s1037" type="#_x0000_t32" style="position:absolute;left:0;text-align:left;margin-left:27.7pt;margin-top:9.4pt;width:28pt;height:0;flip:x;z-index:251670528;mso-position-horizontal-relative:text;mso-position-vertical-relative:text" o:connectortype="straight">
                  <v:stroke endarrow="block"/>
                  <w10:wrap anchorx="page"/>
                </v:shape>
              </w:pict>
            </w: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6A342B" w:rsidTr="006A342B">
        <w:trPr>
          <w:trHeight w:val="420"/>
        </w:trPr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  <w:shd w:val="clear" w:color="auto" w:fill="FF0000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85" w:type="dxa"/>
          </w:tcPr>
          <w:p w:rsidR="008958BD" w:rsidRDefault="008958BD" w:rsidP="008958BD">
            <w:pPr>
              <w:pStyle w:val="Paragraphedeliste"/>
              <w:tabs>
                <w:tab w:val="left" w:pos="4335"/>
                <w:tab w:val="left" w:pos="6375"/>
                <w:tab w:val="left" w:pos="7015"/>
                <w:tab w:val="left" w:pos="8835"/>
                <w:tab w:val="left" w:pos="9515"/>
              </w:tabs>
              <w:ind w:left="0"/>
              <w:rPr>
                <w:rFonts w:hint="cs"/>
                <w:sz w:val="32"/>
                <w:szCs w:val="32"/>
                <w:rtl/>
              </w:rPr>
            </w:pPr>
          </w:p>
        </w:tc>
      </w:tr>
    </w:tbl>
    <w:p w:rsidR="008958BD" w:rsidRDefault="008958BD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8958BD" w:rsidRDefault="008958BD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w:pict>
          <v:shape id="_x0000_s1035" type="#_x0000_t32" style="position:absolute;left:0;text-align:left;margin-left:146.8pt;margin-top:16.55pt;width:22pt;height:1pt;z-index:251668480" o:connectortype="straight">
            <v:stroke endarrow="block"/>
            <w10:wrap anchorx="page"/>
          </v:shape>
        </w:pict>
      </w:r>
    </w:p>
    <w:p w:rsidR="008958BD" w:rsidRDefault="008958BD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726B8C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  <w:ins w:id="2" w:author="Oussama" w:date="2007-05-13T21:38:00Z">
        <w:r>
          <w:rPr>
            <w:rFonts w:hint="cs"/>
            <w:noProof/>
            <w:sz w:val="32"/>
            <w:szCs w:val="32"/>
            <w:rtl/>
          </w:rPr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5287010</wp:posOffset>
              </wp:positionH>
              <wp:positionV relativeFrom="paragraph">
                <wp:posOffset>128270</wp:posOffset>
              </wp:positionV>
              <wp:extent cx="723900" cy="571500"/>
              <wp:effectExtent l="19050" t="0" r="0" b="0"/>
              <wp:wrapSquare wrapText="bothSides"/>
              <wp:docPr id="10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Default="00073835" w:rsidP="00495F3E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rFonts w:hint="cs"/>
          <w:sz w:val="32"/>
          <w:szCs w:val="32"/>
          <w:rtl/>
        </w:rPr>
      </w:pPr>
    </w:p>
    <w:p w:rsidR="00073835" w:rsidRPr="00B32BB2" w:rsidDel="00B32BB2" w:rsidRDefault="00073835" w:rsidP="00B32BB2">
      <w:pPr>
        <w:pStyle w:val="Paragraphedeliste"/>
        <w:tabs>
          <w:tab w:val="left" w:pos="4335"/>
          <w:tab w:val="left" w:pos="6375"/>
          <w:tab w:val="left" w:pos="7015"/>
          <w:tab w:val="left" w:pos="8835"/>
          <w:tab w:val="left" w:pos="9515"/>
        </w:tabs>
        <w:rPr>
          <w:del w:id="3" w:author="Oussama" w:date="2007-05-13T21:52:00Z"/>
          <w:rFonts w:hint="cs"/>
          <w:sz w:val="32"/>
          <w:szCs w:val="32"/>
          <w:rtl/>
        </w:rPr>
      </w:pPr>
    </w:p>
    <w:p w:rsidR="00DE0F77" w:rsidRPr="00495F3E" w:rsidRDefault="008958BD" w:rsidP="008958BD">
      <w:pPr>
        <w:pStyle w:val="Paragraphedeliste"/>
        <w:tabs>
          <w:tab w:val="left" w:pos="4335"/>
          <w:tab w:val="left" w:pos="6375"/>
          <w:tab w:val="left" w:pos="7015"/>
          <w:tab w:val="left" w:pos="9515"/>
          <w:tab w:val="left" w:pos="9781"/>
        </w:tabs>
        <w:rPr>
          <w:rFonts w:hint="cs"/>
          <w:sz w:val="32"/>
          <w:szCs w:val="32"/>
          <w:rtl/>
        </w:rPr>
      </w:pPr>
      <w:r>
        <w:rPr>
          <w:noProof/>
          <w:sz w:val="32"/>
          <w:szCs w:val="32"/>
          <w:rtl/>
        </w:rPr>
        <w:br w:type="textWrapping" w:clear="all"/>
      </w:r>
    </w:p>
    <w:sectPr w:rsidR="00DE0F77" w:rsidRPr="00495F3E" w:rsidSect="008958BD">
      <w:pgSz w:w="11906" w:h="16838"/>
      <w:pgMar w:top="426" w:right="707" w:bottom="0" w:left="284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4DD" w:rsidRDefault="00C224DD" w:rsidP="008958BD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C224DD" w:rsidRDefault="00C224DD" w:rsidP="008958BD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4DD" w:rsidRDefault="00C224DD" w:rsidP="008958BD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C224DD" w:rsidRDefault="00C224DD" w:rsidP="008958BD">
      <w:pPr>
        <w:pStyle w:val="Paragraphedeliste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5147"/>
    <w:multiLevelType w:val="hybridMultilevel"/>
    <w:tmpl w:val="43D0160E"/>
    <w:lvl w:ilvl="0" w:tplc="62442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A38"/>
    <w:rsid w:val="00015849"/>
    <w:rsid w:val="00073835"/>
    <w:rsid w:val="003C1CDB"/>
    <w:rsid w:val="00495F3E"/>
    <w:rsid w:val="00522145"/>
    <w:rsid w:val="006A342B"/>
    <w:rsid w:val="00726B8C"/>
    <w:rsid w:val="007553A7"/>
    <w:rsid w:val="007E02A6"/>
    <w:rsid w:val="008958BD"/>
    <w:rsid w:val="009D3E5C"/>
    <w:rsid w:val="00A42A38"/>
    <w:rsid w:val="00B32BB2"/>
    <w:rsid w:val="00C224DD"/>
    <w:rsid w:val="00D61F2C"/>
    <w:rsid w:val="00D931B7"/>
    <w:rsid w:val="00DE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4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38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F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495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E0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F7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958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958BD"/>
  </w:style>
  <w:style w:type="paragraph" w:styleId="Pieddepage">
    <w:name w:val="footer"/>
    <w:basedOn w:val="Normal"/>
    <w:link w:val="PieddepageCar"/>
    <w:uiPriority w:val="99"/>
    <w:semiHidden/>
    <w:unhideWhenUsed/>
    <w:rsid w:val="008958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958BD"/>
  </w:style>
  <w:style w:type="character" w:styleId="Marquedecommentaire">
    <w:name w:val="annotation reference"/>
    <w:basedOn w:val="Policepardfaut"/>
    <w:uiPriority w:val="99"/>
    <w:semiHidden/>
    <w:unhideWhenUsed/>
    <w:rsid w:val="000738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8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83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8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8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9C72F9C-5555-4793-9C3F-11B51027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Bouchama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</dc:creator>
  <cp:keywords/>
  <dc:description/>
  <cp:lastModifiedBy>Oussama</cp:lastModifiedBy>
  <cp:revision>2</cp:revision>
  <cp:lastPrinted>2007-05-13T19:18:00Z</cp:lastPrinted>
  <dcterms:created xsi:type="dcterms:W3CDTF">2007-05-13T15:46:00Z</dcterms:created>
  <dcterms:modified xsi:type="dcterms:W3CDTF">2007-05-13T19:30:00Z</dcterms:modified>
</cp:coreProperties>
</file>