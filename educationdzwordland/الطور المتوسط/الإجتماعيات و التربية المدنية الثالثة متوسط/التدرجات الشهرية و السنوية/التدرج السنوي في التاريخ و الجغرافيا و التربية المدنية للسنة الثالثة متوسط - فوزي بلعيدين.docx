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1341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426"/>
        <w:gridCol w:w="283"/>
        <w:gridCol w:w="425"/>
        <w:gridCol w:w="1843"/>
        <w:gridCol w:w="1134"/>
        <w:gridCol w:w="425"/>
        <w:gridCol w:w="1134"/>
        <w:gridCol w:w="1985"/>
        <w:gridCol w:w="425"/>
        <w:gridCol w:w="142"/>
        <w:gridCol w:w="3119"/>
        <w:tblGridChange w:id="0">
          <w:tblGrid>
            <w:gridCol w:w="426"/>
            <w:gridCol w:w="105"/>
            <w:gridCol w:w="178"/>
            <w:gridCol w:w="425"/>
            <w:gridCol w:w="19"/>
            <w:gridCol w:w="881"/>
            <w:gridCol w:w="943"/>
            <w:gridCol w:w="1134"/>
            <w:gridCol w:w="331"/>
            <w:gridCol w:w="94"/>
            <w:gridCol w:w="816"/>
            <w:gridCol w:w="318"/>
            <w:gridCol w:w="1985"/>
            <w:gridCol w:w="215"/>
            <w:gridCol w:w="210"/>
            <w:gridCol w:w="142"/>
            <w:gridCol w:w="716"/>
            <w:gridCol w:w="2403"/>
            <w:gridCol w:w="213"/>
          </w:tblGrid>
        </w:tblGridChange>
      </w:tblGrid>
      <w:tr w:rsidR="007A7559" w:rsidTr="0081240F">
        <w:tc>
          <w:tcPr>
            <w:tcW w:w="297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9C2" w:rsidRPr="00B529C2" w:rsidRDefault="00A606D2" w:rsidP="0081240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مديرية التربية لولاية : </w:t>
            </w:r>
            <w:r w:rsidR="00B529C2" w:rsidRPr="00B529C2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69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9C2" w:rsidRPr="00B529C2" w:rsidRDefault="00B529C2" w:rsidP="00126DF4">
            <w:pPr>
              <w:bidi/>
              <w:rPr>
                <w:sz w:val="28"/>
                <w:szCs w:val="28"/>
                <w:rtl/>
              </w:rPr>
            </w:pPr>
            <w:r w:rsidRPr="00B529C2">
              <w:rPr>
                <w:rFonts w:hint="cs"/>
                <w:sz w:val="28"/>
                <w:szCs w:val="28"/>
                <w:rtl/>
              </w:rPr>
              <w:t xml:space="preserve">متوسطة </w:t>
            </w:r>
          </w:p>
        </w:tc>
        <w:tc>
          <w:tcPr>
            <w:tcW w:w="255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9C2" w:rsidRPr="00B529C2" w:rsidRDefault="00B529C2" w:rsidP="00126DF4">
            <w:pPr>
              <w:bidi/>
              <w:rPr>
                <w:sz w:val="28"/>
                <w:szCs w:val="28"/>
                <w:rtl/>
              </w:rPr>
            </w:pPr>
            <w:r w:rsidRPr="00B529C2">
              <w:rPr>
                <w:rFonts w:hint="cs"/>
                <w:sz w:val="28"/>
                <w:szCs w:val="28"/>
                <w:rtl/>
              </w:rPr>
              <w:t>الأستاذ :</w:t>
            </w:r>
            <w:r w:rsidR="0081240F">
              <w:rPr>
                <w:sz w:val="28"/>
                <w:szCs w:val="28"/>
              </w:rPr>
              <w:t xml:space="preserve"> </w:t>
            </w:r>
            <w:r w:rsidRPr="00B529C2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29C2" w:rsidRPr="00B529C2" w:rsidRDefault="00B529C2" w:rsidP="008379F7">
            <w:pPr>
              <w:bidi/>
              <w:rPr>
                <w:sz w:val="28"/>
                <w:szCs w:val="28"/>
                <w:rtl/>
              </w:rPr>
            </w:pPr>
            <w:r w:rsidRPr="00B529C2">
              <w:rPr>
                <w:rFonts w:hint="cs"/>
                <w:sz w:val="28"/>
                <w:szCs w:val="28"/>
                <w:rtl/>
              </w:rPr>
              <w:t>السنة الدراسية</w:t>
            </w:r>
            <w:r w:rsidR="0081240F">
              <w:rPr>
                <w:sz w:val="28"/>
                <w:szCs w:val="28"/>
              </w:rPr>
              <w:t xml:space="preserve"> </w:t>
            </w:r>
            <w:r w:rsidRPr="00B529C2">
              <w:rPr>
                <w:rFonts w:hint="cs"/>
                <w:sz w:val="28"/>
                <w:szCs w:val="28"/>
                <w:rtl/>
              </w:rPr>
              <w:t>:</w:t>
            </w:r>
            <w:bookmarkStart w:id="1" w:name="_GoBack"/>
            <w:bookmarkEnd w:id="1"/>
          </w:p>
        </w:tc>
      </w:tr>
      <w:tr w:rsidR="00B529C2" w:rsidTr="0081240F">
        <w:trPr>
          <w:trHeight w:val="80"/>
        </w:trPr>
        <w:tc>
          <w:tcPr>
            <w:tcW w:w="11341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B529C2" w:rsidRPr="00B529C2" w:rsidRDefault="00B529C2" w:rsidP="00B529C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529C2">
              <w:rPr>
                <w:rFonts w:hint="cs"/>
                <w:b/>
                <w:bCs/>
                <w:sz w:val="32"/>
                <w:szCs w:val="32"/>
                <w:rtl/>
              </w:rPr>
              <w:t>التدرج السنوي لمادة الإجتماعيات السنة الثالثة متوسط</w:t>
            </w:r>
          </w:p>
        </w:tc>
      </w:tr>
      <w:tr w:rsidR="007A7559" w:rsidTr="00C60181">
        <w:trPr>
          <w:cantSplit/>
          <w:trHeight w:val="534"/>
        </w:trPr>
        <w:tc>
          <w:tcPr>
            <w:tcW w:w="426" w:type="dxa"/>
            <w:textDirection w:val="btLr"/>
          </w:tcPr>
          <w:p w:rsidR="00B529C2" w:rsidRPr="007A7559" w:rsidRDefault="007A7559" w:rsidP="007A7559">
            <w:pPr>
              <w:bidi/>
              <w:ind w:left="113" w:right="113"/>
              <w:rPr>
                <w:sz w:val="16"/>
                <w:szCs w:val="16"/>
                <w:rtl/>
              </w:rPr>
            </w:pPr>
            <w:r w:rsidRPr="007A7559">
              <w:rPr>
                <w:rFonts w:hint="cs"/>
                <w:sz w:val="16"/>
                <w:szCs w:val="16"/>
                <w:rtl/>
              </w:rPr>
              <w:t>الشهر</w:t>
            </w:r>
          </w:p>
        </w:tc>
        <w:tc>
          <w:tcPr>
            <w:tcW w:w="283" w:type="dxa"/>
            <w:textDirection w:val="tbRl"/>
          </w:tcPr>
          <w:p w:rsidR="00B529C2" w:rsidRPr="007A7559" w:rsidRDefault="007A7559" w:rsidP="007A7559">
            <w:pPr>
              <w:ind w:left="113" w:right="113"/>
              <w:rPr>
                <w:sz w:val="14"/>
                <w:szCs w:val="14"/>
                <w:rtl/>
              </w:rPr>
            </w:pPr>
            <w:r w:rsidRPr="007A7559">
              <w:rPr>
                <w:rFonts w:hint="cs"/>
                <w:sz w:val="14"/>
                <w:szCs w:val="14"/>
                <w:rtl/>
              </w:rPr>
              <w:t>لأسبوع</w:t>
            </w:r>
          </w:p>
        </w:tc>
        <w:tc>
          <w:tcPr>
            <w:tcW w:w="425" w:type="dxa"/>
            <w:textDirection w:val="tbRl"/>
          </w:tcPr>
          <w:p w:rsidR="00B529C2" w:rsidRPr="007A7559" w:rsidRDefault="007A7559" w:rsidP="007A7559">
            <w:pPr>
              <w:ind w:left="113" w:right="113"/>
              <w:rPr>
                <w:sz w:val="14"/>
                <w:szCs w:val="14"/>
                <w:rtl/>
              </w:rPr>
            </w:pPr>
            <w:r w:rsidRPr="007A7559">
              <w:rPr>
                <w:rFonts w:hint="cs"/>
                <w:sz w:val="14"/>
                <w:szCs w:val="14"/>
                <w:rtl/>
              </w:rPr>
              <w:t>الميدان</w:t>
            </w:r>
          </w:p>
        </w:tc>
        <w:tc>
          <w:tcPr>
            <w:tcW w:w="2977" w:type="dxa"/>
            <w:gridSpan w:val="2"/>
          </w:tcPr>
          <w:p w:rsidR="00B529C2" w:rsidRPr="00C60181" w:rsidRDefault="00B529C2" w:rsidP="0049101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C6018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التاريخ</w:t>
            </w:r>
          </w:p>
        </w:tc>
        <w:tc>
          <w:tcPr>
            <w:tcW w:w="425" w:type="dxa"/>
            <w:textDirection w:val="tbRl"/>
          </w:tcPr>
          <w:p w:rsidR="00B529C2" w:rsidRPr="007A7559" w:rsidRDefault="007A7559" w:rsidP="007A7559">
            <w:pPr>
              <w:ind w:left="113" w:right="113"/>
              <w:rPr>
                <w:sz w:val="16"/>
                <w:szCs w:val="16"/>
                <w:rtl/>
              </w:rPr>
            </w:pPr>
            <w:r w:rsidRPr="007A7559">
              <w:rPr>
                <w:rFonts w:hint="cs"/>
                <w:sz w:val="14"/>
                <w:szCs w:val="14"/>
                <w:rtl/>
              </w:rPr>
              <w:t>الميدان</w:t>
            </w:r>
          </w:p>
        </w:tc>
        <w:tc>
          <w:tcPr>
            <w:tcW w:w="3119" w:type="dxa"/>
            <w:gridSpan w:val="2"/>
          </w:tcPr>
          <w:p w:rsidR="00B529C2" w:rsidRPr="00C60181" w:rsidRDefault="00B529C2" w:rsidP="00491017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0181">
              <w:rPr>
                <w:rFonts w:hint="cs"/>
                <w:b/>
                <w:bCs/>
                <w:sz w:val="32"/>
                <w:szCs w:val="32"/>
                <w:rtl/>
              </w:rPr>
              <w:t>الجغرافيا</w:t>
            </w:r>
          </w:p>
        </w:tc>
        <w:tc>
          <w:tcPr>
            <w:tcW w:w="425" w:type="dxa"/>
            <w:textDirection w:val="tbRl"/>
          </w:tcPr>
          <w:p w:rsidR="00B529C2" w:rsidRPr="007A7559" w:rsidRDefault="007A7559" w:rsidP="00B42404">
            <w:pPr>
              <w:ind w:left="113" w:right="113"/>
              <w:jc w:val="center"/>
              <w:rPr>
                <w:sz w:val="16"/>
                <w:szCs w:val="16"/>
                <w:rtl/>
              </w:rPr>
            </w:pPr>
            <w:r w:rsidRPr="007A7559">
              <w:rPr>
                <w:rFonts w:hint="cs"/>
                <w:sz w:val="14"/>
                <w:szCs w:val="14"/>
                <w:rtl/>
              </w:rPr>
              <w:t>الميدان</w:t>
            </w:r>
          </w:p>
        </w:tc>
        <w:tc>
          <w:tcPr>
            <w:tcW w:w="3261" w:type="dxa"/>
            <w:gridSpan w:val="2"/>
          </w:tcPr>
          <w:p w:rsidR="00B529C2" w:rsidRPr="00C60181" w:rsidRDefault="00B529C2" w:rsidP="00491017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0181">
              <w:rPr>
                <w:rFonts w:hint="cs"/>
                <w:b/>
                <w:bCs/>
                <w:sz w:val="32"/>
                <w:szCs w:val="32"/>
                <w:rtl/>
              </w:rPr>
              <w:t>التربية المدنية</w:t>
            </w:r>
          </w:p>
        </w:tc>
      </w:tr>
      <w:tr w:rsidR="007A7559" w:rsidTr="0081240F">
        <w:tc>
          <w:tcPr>
            <w:tcW w:w="426" w:type="dxa"/>
            <w:vMerge w:val="restart"/>
            <w:textDirection w:val="btLr"/>
          </w:tcPr>
          <w:p w:rsidR="006F5B3F" w:rsidRPr="00C60181" w:rsidRDefault="007A7559">
            <w:pPr>
              <w:ind w:left="113" w:right="113"/>
              <w:jc w:val="center"/>
              <w:rPr>
                <w:sz w:val="24"/>
                <w:szCs w:val="24"/>
                <w:rtl/>
              </w:rPr>
            </w:pPr>
            <w:ins w:id="2" w:author="HI" w:date="2018-09-08T17:31:00Z">
              <w:r w:rsidRPr="00C60181">
                <w:rPr>
                  <w:rFonts w:hint="cs"/>
                  <w:sz w:val="24"/>
                  <w:szCs w:val="24"/>
                  <w:rtl/>
                </w:rPr>
                <w:t>سبتمبر</w:t>
              </w:r>
            </w:ins>
          </w:p>
        </w:tc>
        <w:tc>
          <w:tcPr>
            <w:tcW w:w="283" w:type="dxa"/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 w:val="restart"/>
            <w:textDirection w:val="btLr"/>
          </w:tcPr>
          <w:p w:rsidR="006F5B3F" w:rsidRPr="00A3680C" w:rsidRDefault="007A755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3680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الميدان الأول : الوثائق التاريخية</w:t>
            </w:r>
          </w:p>
        </w:tc>
        <w:tc>
          <w:tcPr>
            <w:tcW w:w="2977" w:type="dxa"/>
            <w:gridSpan w:val="2"/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التقويم التشخيصي</w:t>
            </w:r>
          </w:p>
        </w:tc>
        <w:tc>
          <w:tcPr>
            <w:tcW w:w="425" w:type="dxa"/>
            <w:vMerge w:val="restart"/>
            <w:textDirection w:val="btLr"/>
          </w:tcPr>
          <w:p w:rsidR="006F5B3F" w:rsidRPr="00A3680C" w:rsidRDefault="007A755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3680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الميدان الأول : المجال الجغرافي</w:t>
            </w:r>
          </w:p>
        </w:tc>
        <w:tc>
          <w:tcPr>
            <w:tcW w:w="3119" w:type="dxa"/>
            <w:gridSpan w:val="2"/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التقويم التشخيصي</w:t>
            </w:r>
          </w:p>
        </w:tc>
        <w:tc>
          <w:tcPr>
            <w:tcW w:w="425" w:type="dxa"/>
            <w:vMerge w:val="restart"/>
            <w:textDirection w:val="btLr"/>
          </w:tcPr>
          <w:p w:rsidR="006F5B3F" w:rsidRPr="00A3680C" w:rsidRDefault="007A755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680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الميدان الأول : الحياة الجماعية</w:t>
            </w:r>
          </w:p>
        </w:tc>
        <w:tc>
          <w:tcPr>
            <w:tcW w:w="3261" w:type="dxa"/>
            <w:gridSpan w:val="2"/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التقويم التشخيصي</w:t>
            </w:r>
          </w:p>
        </w:tc>
      </w:tr>
      <w:tr w:rsidR="007A7559" w:rsidTr="0081240F">
        <w:tblPrEx>
          <w:tblW w:w="11341" w:type="dxa"/>
          <w:tblInd w:w="106" w:type="dxa"/>
          <w:tblLayout w:type="fixed"/>
          <w:tblPrExChange w:id="3" w:author="HI" w:date="2018-09-08T17:36:00Z">
            <w:tblPrEx>
              <w:tblW w:w="0" w:type="auto"/>
              <w:tblInd w:w="247" w:type="dxa"/>
              <w:tblLayout w:type="fixed"/>
            </w:tblPrEx>
          </w:tblPrExChange>
        </w:tblPrEx>
        <w:tc>
          <w:tcPr>
            <w:tcW w:w="426" w:type="dxa"/>
            <w:vMerge/>
            <w:tcPrChange w:id="4" w:author="HI" w:date="2018-09-08T17:36:00Z">
              <w:tcPr>
                <w:tcW w:w="531" w:type="dxa"/>
                <w:gridSpan w:val="2"/>
                <w:vMerge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  <w:tcPrChange w:id="5" w:author="HI" w:date="2018-09-08T17:36:00Z">
              <w:tcPr>
                <w:tcW w:w="622" w:type="dxa"/>
                <w:gridSpan w:val="3"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/>
            <w:tcPrChange w:id="6" w:author="HI" w:date="2018-09-08T17:36:00Z">
              <w:tcPr>
                <w:tcW w:w="881" w:type="dxa"/>
                <w:vMerge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tcPrChange w:id="7" w:author="HI" w:date="2018-09-08T17:36:00Z">
              <w:tcPr>
                <w:tcW w:w="2408" w:type="dxa"/>
                <w:gridSpan w:val="3"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الوضعية المشكلة الإنطلاقية (الأم )</w:t>
            </w:r>
          </w:p>
        </w:tc>
        <w:tc>
          <w:tcPr>
            <w:tcW w:w="425" w:type="dxa"/>
            <w:vMerge/>
            <w:tcPrChange w:id="8" w:author="HI" w:date="2018-09-08T17:36:00Z">
              <w:tcPr>
                <w:tcW w:w="910" w:type="dxa"/>
                <w:gridSpan w:val="2"/>
                <w:vMerge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  <w:tcPrChange w:id="9" w:author="HI" w:date="2018-09-08T17:36:00Z">
              <w:tcPr>
                <w:tcW w:w="2518" w:type="dxa"/>
                <w:gridSpan w:val="3"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الوضعية المشكلة الإنطلاقية (الأم )</w:t>
            </w:r>
          </w:p>
        </w:tc>
        <w:tc>
          <w:tcPr>
            <w:tcW w:w="425" w:type="dxa"/>
            <w:vMerge/>
            <w:tcPrChange w:id="10" w:author="HI" w:date="2018-09-08T17:36:00Z">
              <w:tcPr>
                <w:tcW w:w="1068" w:type="dxa"/>
                <w:gridSpan w:val="3"/>
                <w:vMerge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  <w:tcPrChange w:id="11" w:author="HI" w:date="2018-09-08T17:36:00Z">
              <w:tcPr>
                <w:tcW w:w="2616" w:type="dxa"/>
                <w:gridSpan w:val="2"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الوضعية المشكلة الإنطلاقية (الأم )</w:t>
            </w:r>
          </w:p>
        </w:tc>
      </w:tr>
      <w:tr w:rsidR="007A7559" w:rsidTr="00B42404">
        <w:tblPrEx>
          <w:tblW w:w="11341" w:type="dxa"/>
          <w:tblInd w:w="106" w:type="dxa"/>
          <w:tblLayout w:type="fixed"/>
          <w:tblPrExChange w:id="12" w:author="HI" w:date="2018-09-08T17:36:00Z">
            <w:tblPrEx>
              <w:tblW w:w="0" w:type="auto"/>
              <w:tblInd w:w="247" w:type="dxa"/>
              <w:tblLayout w:type="fixed"/>
            </w:tblPrEx>
          </w:tblPrExChange>
        </w:tblPrEx>
        <w:trPr>
          <w:trHeight w:val="380"/>
        </w:trPr>
        <w:tc>
          <w:tcPr>
            <w:tcW w:w="426" w:type="dxa"/>
            <w:vMerge/>
            <w:tcPrChange w:id="13" w:author="HI" w:date="2018-09-08T17:36:00Z">
              <w:tcPr>
                <w:tcW w:w="531" w:type="dxa"/>
                <w:gridSpan w:val="2"/>
                <w:vMerge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  <w:tcPrChange w:id="14" w:author="HI" w:date="2018-09-08T17:36:00Z">
              <w:tcPr>
                <w:tcW w:w="622" w:type="dxa"/>
                <w:gridSpan w:val="3"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425" w:type="dxa"/>
            <w:vMerge/>
            <w:tcPrChange w:id="15" w:author="HI" w:date="2018-09-08T17:36:00Z">
              <w:tcPr>
                <w:tcW w:w="881" w:type="dxa"/>
                <w:vMerge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vAlign w:val="center"/>
            <w:tcPrChange w:id="16" w:author="HI" w:date="2018-09-08T17:36:00Z">
              <w:tcPr>
                <w:tcW w:w="2408" w:type="dxa"/>
                <w:gridSpan w:val="3"/>
              </w:tcPr>
            </w:tcPrChange>
          </w:tcPr>
          <w:p w:rsidR="00B529C2" w:rsidRPr="002A362E" w:rsidRDefault="00B529C2" w:rsidP="00B42404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المركبة الأولى : الخريطة التاريخية</w:t>
            </w:r>
          </w:p>
        </w:tc>
        <w:tc>
          <w:tcPr>
            <w:tcW w:w="425" w:type="dxa"/>
            <w:vMerge/>
            <w:tcPrChange w:id="17" w:author="HI" w:date="2018-09-08T17:36:00Z">
              <w:tcPr>
                <w:tcW w:w="910" w:type="dxa"/>
                <w:gridSpan w:val="2"/>
                <w:vMerge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  <w:tcPrChange w:id="18" w:author="HI" w:date="2018-09-08T17:36:00Z">
              <w:tcPr>
                <w:tcW w:w="2518" w:type="dxa"/>
                <w:gridSpan w:val="3"/>
              </w:tcPr>
            </w:tcPrChange>
          </w:tcPr>
          <w:p w:rsidR="00B529C2" w:rsidRPr="002A362E" w:rsidRDefault="001D0516" w:rsidP="001D0516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الأولى:خصائص أوقيانوسيا ط</w:t>
            </w:r>
          </w:p>
        </w:tc>
        <w:tc>
          <w:tcPr>
            <w:tcW w:w="425" w:type="dxa"/>
            <w:vMerge/>
            <w:tcPrChange w:id="19" w:author="HI" w:date="2018-09-08T17:36:00Z">
              <w:tcPr>
                <w:tcW w:w="1068" w:type="dxa"/>
                <w:gridSpan w:val="3"/>
                <w:vMerge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  <w:tcPrChange w:id="20" w:author="HI" w:date="2018-09-08T17:36:00Z">
              <w:tcPr>
                <w:tcW w:w="2616" w:type="dxa"/>
                <w:gridSpan w:val="2"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 xml:space="preserve">المركبة الأولى : التراث </w:t>
            </w:r>
            <w:r w:rsidR="00C60181">
              <w:rPr>
                <w:rFonts w:hint="cs"/>
                <w:sz w:val="24"/>
                <w:szCs w:val="24"/>
                <w:rtl/>
              </w:rPr>
              <w:t xml:space="preserve">الثقافي 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الوطني </w:t>
            </w:r>
          </w:p>
        </w:tc>
      </w:tr>
      <w:tr w:rsidR="007A7559" w:rsidTr="0081240F">
        <w:tblPrEx>
          <w:tblW w:w="11341" w:type="dxa"/>
          <w:tblInd w:w="106" w:type="dxa"/>
          <w:tblLayout w:type="fixed"/>
          <w:tblPrExChange w:id="21" w:author="HI" w:date="2018-09-08T17:36:00Z">
            <w:tblPrEx>
              <w:tblW w:w="0" w:type="auto"/>
              <w:tblInd w:w="247" w:type="dxa"/>
              <w:tblLayout w:type="fixed"/>
            </w:tblPrEx>
          </w:tblPrExChange>
        </w:tblPrEx>
        <w:tc>
          <w:tcPr>
            <w:tcW w:w="426" w:type="dxa"/>
            <w:vMerge w:val="restart"/>
            <w:textDirection w:val="btLr"/>
            <w:tcPrChange w:id="22" w:author="HI" w:date="2018-09-08T17:36:00Z">
              <w:tcPr>
                <w:tcW w:w="531" w:type="dxa"/>
                <w:gridSpan w:val="2"/>
                <w:vMerge w:val="restart"/>
                <w:textDirection w:val="tbRl"/>
              </w:tcPr>
            </w:tcPrChange>
          </w:tcPr>
          <w:p w:rsidR="006F5B3F" w:rsidRDefault="007A7559">
            <w:pPr>
              <w:ind w:left="113" w:right="113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أكتوبر</w:t>
            </w:r>
          </w:p>
        </w:tc>
        <w:tc>
          <w:tcPr>
            <w:tcW w:w="283" w:type="dxa"/>
            <w:tcPrChange w:id="23" w:author="HI" w:date="2018-09-08T17:36:00Z">
              <w:tcPr>
                <w:tcW w:w="622" w:type="dxa"/>
                <w:gridSpan w:val="3"/>
              </w:tcPr>
            </w:tcPrChange>
          </w:tcPr>
          <w:p w:rsidR="006F507B" w:rsidRPr="002A362E" w:rsidRDefault="006F507B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425" w:type="dxa"/>
            <w:vMerge/>
            <w:tcPrChange w:id="24" w:author="HI" w:date="2018-09-08T17:36:00Z">
              <w:tcPr>
                <w:tcW w:w="881" w:type="dxa"/>
                <w:vMerge/>
              </w:tcPr>
            </w:tcPrChange>
          </w:tcPr>
          <w:p w:rsidR="006F507B" w:rsidRPr="002A362E" w:rsidRDefault="006F507B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tcPrChange w:id="25" w:author="HI" w:date="2018-09-08T17:36:00Z">
              <w:tcPr>
                <w:tcW w:w="2408" w:type="dxa"/>
                <w:gridSpan w:val="3"/>
              </w:tcPr>
            </w:tcPrChange>
          </w:tcPr>
          <w:p w:rsidR="006F507B" w:rsidRPr="002A362E" w:rsidRDefault="006F507B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المركبة الثانية : نشأة الدولة العثمانية من الإمارة إلى السلطنة</w:t>
            </w:r>
          </w:p>
        </w:tc>
        <w:tc>
          <w:tcPr>
            <w:tcW w:w="425" w:type="dxa"/>
            <w:vMerge/>
            <w:tcPrChange w:id="26" w:author="HI" w:date="2018-09-08T17:36:00Z">
              <w:tcPr>
                <w:tcW w:w="910" w:type="dxa"/>
                <w:gridSpan w:val="2"/>
                <w:vMerge/>
              </w:tcPr>
            </w:tcPrChange>
          </w:tcPr>
          <w:p w:rsidR="006F507B" w:rsidRPr="002A362E" w:rsidRDefault="006F507B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  <w:tcPrChange w:id="27" w:author="HI" w:date="2018-09-08T17:36:00Z">
              <w:tcPr>
                <w:tcW w:w="2518" w:type="dxa"/>
                <w:gridSpan w:val="3"/>
              </w:tcPr>
            </w:tcPrChange>
          </w:tcPr>
          <w:p w:rsidR="006F507B" w:rsidRPr="002A362E" w:rsidRDefault="006F507B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المركبة الأولى : الخصائص الطبيعية لأوقيانوسيا</w:t>
            </w:r>
          </w:p>
        </w:tc>
        <w:tc>
          <w:tcPr>
            <w:tcW w:w="425" w:type="dxa"/>
            <w:vMerge/>
            <w:tcPrChange w:id="28" w:author="HI" w:date="2018-09-08T17:36:00Z">
              <w:tcPr>
                <w:tcW w:w="1068" w:type="dxa"/>
                <w:gridSpan w:val="3"/>
                <w:vMerge/>
              </w:tcPr>
            </w:tcPrChange>
          </w:tcPr>
          <w:p w:rsidR="006F507B" w:rsidRPr="002A362E" w:rsidRDefault="006F507B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  <w:tcPrChange w:id="29" w:author="HI" w:date="2018-09-08T17:36:00Z">
              <w:tcPr>
                <w:tcW w:w="2616" w:type="dxa"/>
                <w:gridSpan w:val="2"/>
              </w:tcPr>
            </w:tcPrChange>
          </w:tcPr>
          <w:p w:rsidR="006F507B" w:rsidRPr="002A362E" w:rsidRDefault="006F507B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المركبة الأولى : التراث</w:t>
            </w:r>
            <w:r w:rsidR="00C60181">
              <w:rPr>
                <w:rFonts w:hint="cs"/>
                <w:sz w:val="24"/>
                <w:szCs w:val="24"/>
                <w:rtl/>
              </w:rPr>
              <w:t xml:space="preserve"> الثقافي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الوطني والعالمي</w:t>
            </w:r>
          </w:p>
        </w:tc>
      </w:tr>
      <w:tr w:rsidR="007A7559" w:rsidTr="00B42404">
        <w:tblPrEx>
          <w:tblW w:w="11341" w:type="dxa"/>
          <w:tblInd w:w="106" w:type="dxa"/>
          <w:tblLayout w:type="fixed"/>
          <w:tblPrExChange w:id="30" w:author="HI" w:date="2018-09-08T17:36:00Z">
            <w:tblPrEx>
              <w:tblW w:w="0" w:type="auto"/>
              <w:tblInd w:w="247" w:type="dxa"/>
              <w:tblLayout w:type="fixed"/>
            </w:tblPrEx>
          </w:tblPrExChange>
        </w:tblPrEx>
        <w:tc>
          <w:tcPr>
            <w:tcW w:w="426" w:type="dxa"/>
            <w:vMerge/>
            <w:tcPrChange w:id="31" w:author="HI" w:date="2018-09-08T17:36:00Z">
              <w:tcPr>
                <w:tcW w:w="531" w:type="dxa"/>
                <w:gridSpan w:val="2"/>
                <w:vMerge/>
              </w:tcPr>
            </w:tcPrChange>
          </w:tcPr>
          <w:p w:rsidR="006F507B" w:rsidRPr="002A362E" w:rsidRDefault="006F507B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  <w:tcPrChange w:id="32" w:author="HI" w:date="2018-09-08T17:36:00Z">
              <w:tcPr>
                <w:tcW w:w="622" w:type="dxa"/>
                <w:gridSpan w:val="3"/>
              </w:tcPr>
            </w:tcPrChange>
          </w:tcPr>
          <w:p w:rsidR="006F507B" w:rsidRPr="002A362E" w:rsidRDefault="006F507B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/>
            <w:tcPrChange w:id="33" w:author="HI" w:date="2018-09-08T17:36:00Z">
              <w:tcPr>
                <w:tcW w:w="881" w:type="dxa"/>
                <w:vMerge/>
              </w:tcPr>
            </w:tcPrChange>
          </w:tcPr>
          <w:p w:rsidR="006F507B" w:rsidRPr="002A362E" w:rsidRDefault="006F507B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tcPrChange w:id="34" w:author="HI" w:date="2018-09-08T17:36:00Z">
              <w:tcPr>
                <w:tcW w:w="2408" w:type="dxa"/>
                <w:gridSpan w:val="3"/>
              </w:tcPr>
            </w:tcPrChange>
          </w:tcPr>
          <w:p w:rsidR="006F507B" w:rsidRPr="002A362E" w:rsidRDefault="006F507B" w:rsidP="00F9063E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 xml:space="preserve">المركبة الثالثة : </w:t>
            </w:r>
            <w:r w:rsidR="00F9063E">
              <w:rPr>
                <w:rFonts w:hint="cs"/>
                <w:sz w:val="24"/>
                <w:szCs w:val="24"/>
                <w:rtl/>
                <w:lang w:bidi="ar-DZ"/>
              </w:rPr>
              <w:t>تطور الدولة العثمانية من السلطنة للإمبراطورية</w:t>
            </w:r>
          </w:p>
        </w:tc>
        <w:tc>
          <w:tcPr>
            <w:tcW w:w="425" w:type="dxa"/>
            <w:vMerge/>
            <w:tcPrChange w:id="35" w:author="HI" w:date="2018-09-08T17:36:00Z">
              <w:tcPr>
                <w:tcW w:w="910" w:type="dxa"/>
                <w:gridSpan w:val="2"/>
                <w:vMerge/>
              </w:tcPr>
            </w:tcPrChange>
          </w:tcPr>
          <w:p w:rsidR="006F507B" w:rsidRPr="002A362E" w:rsidRDefault="006F507B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  <w:tcPrChange w:id="36" w:author="HI" w:date="2018-09-08T17:36:00Z">
              <w:tcPr>
                <w:tcW w:w="2518" w:type="dxa"/>
                <w:gridSpan w:val="3"/>
              </w:tcPr>
            </w:tcPrChange>
          </w:tcPr>
          <w:p w:rsidR="006F507B" w:rsidRPr="002A362E" w:rsidRDefault="006F507B" w:rsidP="00B42404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 xml:space="preserve">المركبة الثانية : </w:t>
            </w:r>
            <w:r w:rsidR="00B42404">
              <w:rPr>
                <w:rFonts w:hint="cs"/>
                <w:sz w:val="24"/>
                <w:szCs w:val="24"/>
                <w:rtl/>
              </w:rPr>
              <w:t>صعوبة تهيئة الإقليم في البيئة المحيطية</w:t>
            </w:r>
          </w:p>
        </w:tc>
        <w:tc>
          <w:tcPr>
            <w:tcW w:w="425" w:type="dxa"/>
            <w:vMerge/>
            <w:tcPrChange w:id="37" w:author="HI" w:date="2018-09-08T17:36:00Z">
              <w:tcPr>
                <w:tcW w:w="1068" w:type="dxa"/>
                <w:gridSpan w:val="3"/>
                <w:vMerge/>
              </w:tcPr>
            </w:tcPrChange>
          </w:tcPr>
          <w:p w:rsidR="006F507B" w:rsidRPr="002A362E" w:rsidRDefault="006F507B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  <w:vAlign w:val="center"/>
            <w:tcPrChange w:id="38" w:author="HI" w:date="2018-09-08T17:36:00Z">
              <w:tcPr>
                <w:tcW w:w="2616" w:type="dxa"/>
                <w:gridSpan w:val="2"/>
              </w:tcPr>
            </w:tcPrChange>
          </w:tcPr>
          <w:p w:rsidR="006F507B" w:rsidRPr="002A362E" w:rsidRDefault="006F507B" w:rsidP="00B42404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المركبة الثانية : المحميات الوطنية</w:t>
            </w:r>
            <w:r w:rsidR="00C60181">
              <w:rPr>
                <w:rFonts w:hint="cs"/>
                <w:sz w:val="24"/>
                <w:szCs w:val="24"/>
                <w:rtl/>
              </w:rPr>
              <w:t xml:space="preserve"> المصنفة و الغير مصنفة</w:t>
            </w:r>
          </w:p>
        </w:tc>
      </w:tr>
      <w:tr w:rsidR="001D0516" w:rsidTr="00A606D2">
        <w:tblPrEx>
          <w:tblW w:w="11341" w:type="dxa"/>
          <w:tblInd w:w="106" w:type="dxa"/>
          <w:tblLayout w:type="fixed"/>
          <w:tblPrExChange w:id="39" w:author="HI" w:date="2018-09-08T17:36:00Z">
            <w:tblPrEx>
              <w:tblW w:w="0" w:type="auto"/>
              <w:tblInd w:w="247" w:type="dxa"/>
              <w:tblLayout w:type="fixed"/>
            </w:tblPrEx>
          </w:tblPrExChange>
        </w:tblPrEx>
        <w:tc>
          <w:tcPr>
            <w:tcW w:w="426" w:type="dxa"/>
            <w:vMerge/>
            <w:tcPrChange w:id="40" w:author="HI" w:date="2018-09-08T17:36:00Z">
              <w:tcPr>
                <w:tcW w:w="531" w:type="dxa"/>
                <w:gridSpan w:val="2"/>
                <w:vMerge/>
              </w:tcPr>
            </w:tcPrChange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  <w:tcPrChange w:id="41" w:author="HI" w:date="2018-09-08T17:36:00Z">
              <w:tcPr>
                <w:tcW w:w="622" w:type="dxa"/>
                <w:gridSpan w:val="3"/>
              </w:tcPr>
            </w:tcPrChange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/>
            <w:tcPrChange w:id="42" w:author="HI" w:date="2018-09-08T17:36:00Z">
              <w:tcPr>
                <w:tcW w:w="881" w:type="dxa"/>
                <w:vMerge/>
              </w:tcPr>
            </w:tcPrChange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tcPrChange w:id="43" w:author="HI" w:date="2018-09-08T17:36:00Z">
              <w:tcPr>
                <w:tcW w:w="2408" w:type="dxa"/>
                <w:gridSpan w:val="3"/>
              </w:tcPr>
            </w:tcPrChange>
          </w:tcPr>
          <w:p w:rsidR="001D0516" w:rsidRPr="002A362E" w:rsidRDefault="001D0516" w:rsidP="00A606D2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 xml:space="preserve">المركبة الثالثة :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تطور الدولة العثمانية من السلطنة للإمبراطورية</w:t>
            </w:r>
          </w:p>
        </w:tc>
        <w:tc>
          <w:tcPr>
            <w:tcW w:w="425" w:type="dxa"/>
            <w:vMerge/>
            <w:tcPrChange w:id="44" w:author="HI" w:date="2018-09-08T17:36:00Z">
              <w:tcPr>
                <w:tcW w:w="910" w:type="dxa"/>
                <w:gridSpan w:val="2"/>
                <w:vMerge/>
              </w:tcPr>
            </w:tcPrChange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  <w:tcPrChange w:id="45" w:author="HI" w:date="2018-09-08T17:36:00Z">
              <w:tcPr>
                <w:tcW w:w="2518" w:type="dxa"/>
                <w:gridSpan w:val="3"/>
              </w:tcPr>
            </w:tcPrChange>
          </w:tcPr>
          <w:p w:rsidR="001D0516" w:rsidRPr="002A362E" w:rsidRDefault="001D0516" w:rsidP="00A606D2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 xml:space="preserve">المركبة الثانية : </w:t>
            </w:r>
            <w:r>
              <w:rPr>
                <w:rFonts w:hint="cs"/>
                <w:sz w:val="24"/>
                <w:szCs w:val="24"/>
                <w:rtl/>
              </w:rPr>
              <w:t>صعوبة تهيئة الإقليم في البيئة المحيطية</w:t>
            </w:r>
          </w:p>
        </w:tc>
        <w:tc>
          <w:tcPr>
            <w:tcW w:w="425" w:type="dxa"/>
            <w:vMerge/>
            <w:tcPrChange w:id="46" w:author="HI" w:date="2018-09-08T17:36:00Z">
              <w:tcPr>
                <w:tcW w:w="1068" w:type="dxa"/>
                <w:gridSpan w:val="3"/>
                <w:vMerge/>
              </w:tcPr>
            </w:tcPrChange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  <w:vAlign w:val="center"/>
            <w:tcPrChange w:id="47" w:author="HI" w:date="2018-09-08T17:36:00Z">
              <w:tcPr>
                <w:tcW w:w="2616" w:type="dxa"/>
                <w:gridSpan w:val="2"/>
              </w:tcPr>
            </w:tcPrChange>
          </w:tcPr>
          <w:p w:rsidR="001D0516" w:rsidRPr="002A362E" w:rsidRDefault="001D0516" w:rsidP="00940954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الثالثة :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التراث</w:t>
            </w:r>
            <w:r>
              <w:rPr>
                <w:rFonts w:hint="cs"/>
                <w:sz w:val="24"/>
                <w:szCs w:val="24"/>
                <w:rtl/>
              </w:rPr>
              <w:t xml:space="preserve"> و الهوية الثقافية</w:t>
            </w:r>
          </w:p>
        </w:tc>
      </w:tr>
      <w:tr w:rsidR="001D0516" w:rsidTr="0081240F">
        <w:tblPrEx>
          <w:tblW w:w="11341" w:type="dxa"/>
          <w:tblInd w:w="106" w:type="dxa"/>
          <w:tblLayout w:type="fixed"/>
          <w:tblPrExChange w:id="48" w:author="HI" w:date="2018-09-08T17:36:00Z">
            <w:tblPrEx>
              <w:tblW w:w="0" w:type="auto"/>
              <w:tblInd w:w="247" w:type="dxa"/>
              <w:tblLayout w:type="fixed"/>
            </w:tblPrEx>
          </w:tblPrExChange>
        </w:tblPrEx>
        <w:tc>
          <w:tcPr>
            <w:tcW w:w="426" w:type="dxa"/>
            <w:vMerge/>
            <w:tcPrChange w:id="49" w:author="HI" w:date="2018-09-08T17:36:00Z">
              <w:tcPr>
                <w:tcW w:w="531" w:type="dxa"/>
                <w:gridSpan w:val="2"/>
                <w:vMerge/>
              </w:tcPr>
            </w:tcPrChange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  <w:tcPrChange w:id="50" w:author="HI" w:date="2018-09-08T17:36:00Z">
              <w:tcPr>
                <w:tcW w:w="622" w:type="dxa"/>
                <w:gridSpan w:val="3"/>
              </w:tcPr>
            </w:tcPrChange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425" w:type="dxa"/>
            <w:vMerge/>
            <w:tcPrChange w:id="51" w:author="HI" w:date="2018-09-08T17:36:00Z">
              <w:tcPr>
                <w:tcW w:w="881" w:type="dxa"/>
                <w:vMerge/>
              </w:tcPr>
            </w:tcPrChange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tcPrChange w:id="52" w:author="HI" w:date="2018-09-08T17:36:00Z">
              <w:tcPr>
                <w:tcW w:w="2408" w:type="dxa"/>
                <w:gridSpan w:val="3"/>
              </w:tcPr>
            </w:tcPrChange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وضعية تعلم الإدماج الجزئي</w:t>
            </w:r>
          </w:p>
        </w:tc>
        <w:tc>
          <w:tcPr>
            <w:tcW w:w="425" w:type="dxa"/>
            <w:vMerge/>
            <w:tcPrChange w:id="53" w:author="HI" w:date="2018-09-08T17:36:00Z">
              <w:tcPr>
                <w:tcW w:w="910" w:type="dxa"/>
                <w:gridSpan w:val="2"/>
                <w:vMerge/>
              </w:tcPr>
            </w:tcPrChange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  <w:tcPrChange w:id="54" w:author="HI" w:date="2018-09-08T17:36:00Z">
              <w:tcPr>
                <w:tcW w:w="2518" w:type="dxa"/>
                <w:gridSpan w:val="3"/>
              </w:tcPr>
            </w:tcPrChange>
          </w:tcPr>
          <w:p w:rsidR="001D0516" w:rsidRPr="002A362E" w:rsidRDefault="001D0516" w:rsidP="00940954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وضعية تعلم الإدماج الجزئي</w:t>
            </w:r>
          </w:p>
        </w:tc>
        <w:tc>
          <w:tcPr>
            <w:tcW w:w="425" w:type="dxa"/>
            <w:vMerge/>
            <w:tcPrChange w:id="55" w:author="HI" w:date="2018-09-08T17:36:00Z">
              <w:tcPr>
                <w:tcW w:w="1068" w:type="dxa"/>
                <w:gridSpan w:val="3"/>
                <w:vMerge/>
              </w:tcPr>
            </w:tcPrChange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  <w:tcPrChange w:id="56" w:author="HI" w:date="2018-09-08T17:36:00Z">
              <w:tcPr>
                <w:tcW w:w="2616" w:type="dxa"/>
                <w:gridSpan w:val="2"/>
              </w:tcPr>
            </w:tcPrChange>
          </w:tcPr>
          <w:p w:rsidR="001D0516" w:rsidRPr="002A362E" w:rsidRDefault="001D0516" w:rsidP="00940954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وضعية تعلم الإدماج الجزئي</w:t>
            </w:r>
          </w:p>
        </w:tc>
      </w:tr>
      <w:tr w:rsidR="001D0516" w:rsidTr="00DC3BEE">
        <w:tblPrEx>
          <w:tblW w:w="11341" w:type="dxa"/>
          <w:tblInd w:w="106" w:type="dxa"/>
          <w:tblLayout w:type="fixed"/>
          <w:tblPrExChange w:id="57" w:author="HI" w:date="2018-09-08T17:36:00Z">
            <w:tblPrEx>
              <w:tblW w:w="0" w:type="auto"/>
              <w:tblInd w:w="247" w:type="dxa"/>
              <w:tblLayout w:type="fixed"/>
            </w:tblPrEx>
          </w:tblPrExChange>
        </w:tblPrEx>
        <w:tc>
          <w:tcPr>
            <w:tcW w:w="426" w:type="dxa"/>
            <w:vMerge w:val="restart"/>
            <w:textDirection w:val="btLr"/>
            <w:tcPrChange w:id="58" w:author="HI" w:date="2018-09-08T17:36:00Z">
              <w:tcPr>
                <w:tcW w:w="531" w:type="dxa"/>
                <w:gridSpan w:val="2"/>
                <w:vMerge w:val="restart"/>
                <w:textDirection w:val="tbRl"/>
              </w:tcPr>
            </w:tcPrChange>
          </w:tcPr>
          <w:p w:rsidR="001D0516" w:rsidRDefault="001D0516" w:rsidP="0081240F">
            <w:pPr>
              <w:spacing w:after="200" w:line="276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نوفمبر</w:t>
            </w:r>
          </w:p>
        </w:tc>
        <w:tc>
          <w:tcPr>
            <w:tcW w:w="283" w:type="dxa"/>
            <w:tcPrChange w:id="59" w:author="HI" w:date="2018-09-08T17:36:00Z">
              <w:tcPr>
                <w:tcW w:w="622" w:type="dxa"/>
                <w:gridSpan w:val="3"/>
              </w:tcPr>
            </w:tcPrChange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425" w:type="dxa"/>
            <w:vMerge/>
            <w:tcPrChange w:id="60" w:author="HI" w:date="2018-09-08T17:36:00Z">
              <w:tcPr>
                <w:tcW w:w="881" w:type="dxa"/>
                <w:vMerge/>
              </w:tcPr>
            </w:tcPrChange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vAlign w:val="center"/>
            <w:tcPrChange w:id="61" w:author="HI" w:date="2018-09-08T17:36:00Z">
              <w:tcPr>
                <w:tcW w:w="2408" w:type="dxa"/>
                <w:gridSpan w:val="3"/>
              </w:tcPr>
            </w:tcPrChange>
          </w:tcPr>
          <w:p w:rsidR="001D0516" w:rsidRPr="002A362E" w:rsidRDefault="001D0516" w:rsidP="00A606D2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وضعية تعلم إدماج كلي للمركبات</w:t>
            </w:r>
          </w:p>
        </w:tc>
        <w:tc>
          <w:tcPr>
            <w:tcW w:w="425" w:type="dxa"/>
            <w:vMerge/>
            <w:tcPrChange w:id="62" w:author="HI" w:date="2018-09-08T17:36:00Z">
              <w:tcPr>
                <w:tcW w:w="910" w:type="dxa"/>
                <w:gridSpan w:val="2"/>
                <w:vMerge/>
              </w:tcPr>
            </w:tcPrChange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  <w:tcPrChange w:id="63" w:author="HI" w:date="2018-09-08T17:36:00Z">
              <w:tcPr>
                <w:tcW w:w="2518" w:type="dxa"/>
                <w:gridSpan w:val="3"/>
              </w:tcPr>
            </w:tcPrChange>
          </w:tcPr>
          <w:p w:rsidR="001D0516" w:rsidRPr="002A362E" w:rsidRDefault="001D0516" w:rsidP="00A606D2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المركبة</w:t>
            </w:r>
            <w:r>
              <w:rPr>
                <w:rFonts w:hint="cs"/>
                <w:sz w:val="24"/>
                <w:szCs w:val="24"/>
                <w:rtl/>
              </w:rPr>
              <w:t xml:space="preserve"> الثالثة : إقتراح حلول لمشاكل التنمية في أوقيانوسيا</w:t>
            </w:r>
          </w:p>
        </w:tc>
        <w:tc>
          <w:tcPr>
            <w:tcW w:w="425" w:type="dxa"/>
            <w:vMerge/>
            <w:tcPrChange w:id="64" w:author="HI" w:date="2018-09-08T17:36:00Z">
              <w:tcPr>
                <w:tcW w:w="1068" w:type="dxa"/>
                <w:gridSpan w:val="3"/>
                <w:vMerge/>
              </w:tcPr>
            </w:tcPrChange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  <w:tcBorders>
              <w:top w:val="nil"/>
            </w:tcBorders>
            <w:vAlign w:val="center"/>
            <w:tcPrChange w:id="65" w:author="HI" w:date="2018-09-08T17:36:00Z">
              <w:tcPr>
                <w:tcW w:w="2616" w:type="dxa"/>
                <w:gridSpan w:val="2"/>
              </w:tcPr>
            </w:tcPrChange>
          </w:tcPr>
          <w:p w:rsidR="001D0516" w:rsidRPr="002A362E" w:rsidRDefault="001D0516" w:rsidP="00431DF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الثالثة :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التراث</w:t>
            </w:r>
            <w:r>
              <w:rPr>
                <w:rFonts w:hint="cs"/>
                <w:sz w:val="24"/>
                <w:szCs w:val="24"/>
                <w:rtl/>
              </w:rPr>
              <w:t xml:space="preserve"> و الهوية الثقافية</w:t>
            </w:r>
          </w:p>
        </w:tc>
      </w:tr>
      <w:tr w:rsidR="001D0516" w:rsidTr="00F9063E">
        <w:tc>
          <w:tcPr>
            <w:tcW w:w="426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shd w:val="clear" w:color="auto" w:fill="FFFFFF" w:themeFill="background1"/>
          </w:tcPr>
          <w:p w:rsidR="001D0516" w:rsidRPr="002A362E" w:rsidRDefault="001D0516" w:rsidP="00A606D2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وضعيىة تقويمية</w:t>
            </w:r>
          </w:p>
        </w:tc>
        <w:tc>
          <w:tcPr>
            <w:tcW w:w="425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وضعيىة تقويمية</w:t>
            </w:r>
          </w:p>
        </w:tc>
        <w:tc>
          <w:tcPr>
            <w:tcW w:w="425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وضعيىة تقويمية</w:t>
            </w:r>
          </w:p>
        </w:tc>
      </w:tr>
      <w:tr w:rsidR="001D0516" w:rsidTr="001D0516">
        <w:tc>
          <w:tcPr>
            <w:tcW w:w="426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 w:val="restart"/>
            <w:textDirection w:val="btLr"/>
          </w:tcPr>
          <w:p w:rsidR="001D0516" w:rsidRPr="00A3680C" w:rsidRDefault="001D05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3680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الميدان الثاني : التاريخ الوطني</w:t>
            </w:r>
          </w:p>
        </w:tc>
        <w:tc>
          <w:tcPr>
            <w:tcW w:w="2977" w:type="dxa"/>
            <w:gridSpan w:val="2"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الوضعية المشكلة الإنطلاقية (الأم )</w:t>
            </w:r>
          </w:p>
        </w:tc>
        <w:tc>
          <w:tcPr>
            <w:tcW w:w="425" w:type="dxa"/>
            <w:vMerge w:val="restart"/>
            <w:textDirection w:val="btLr"/>
          </w:tcPr>
          <w:p w:rsidR="001D0516" w:rsidRPr="00A3680C" w:rsidRDefault="001D05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3680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الميدان الثاني : السكان و التنمية</w:t>
            </w:r>
          </w:p>
        </w:tc>
        <w:tc>
          <w:tcPr>
            <w:tcW w:w="3119" w:type="dxa"/>
            <w:gridSpan w:val="2"/>
            <w:shd w:val="clear" w:color="auto" w:fill="FFFFFF" w:themeFill="background1"/>
          </w:tcPr>
          <w:p w:rsidR="001D0516" w:rsidRPr="002A362E" w:rsidRDefault="001D0516" w:rsidP="00A606D2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وضعية تعلم إدماج كلي للمركبات</w:t>
            </w:r>
          </w:p>
        </w:tc>
        <w:tc>
          <w:tcPr>
            <w:tcW w:w="425" w:type="dxa"/>
            <w:vMerge w:val="restart"/>
            <w:textDirection w:val="btLr"/>
          </w:tcPr>
          <w:p w:rsidR="001D0516" w:rsidRPr="00A3680C" w:rsidRDefault="001D05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3680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الميدان الثاني : الحياة المدنية</w:t>
            </w:r>
          </w:p>
        </w:tc>
        <w:tc>
          <w:tcPr>
            <w:tcW w:w="3261" w:type="dxa"/>
            <w:gridSpan w:val="2"/>
            <w:shd w:val="clear" w:color="auto" w:fill="FFFFFF" w:themeFill="background1"/>
          </w:tcPr>
          <w:p w:rsidR="001D0516" w:rsidRPr="002A362E" w:rsidRDefault="001D0516" w:rsidP="005961EF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وضعية تعلم إدماج كلي للمركبات</w:t>
            </w:r>
          </w:p>
        </w:tc>
      </w:tr>
      <w:tr w:rsidR="001D0516" w:rsidTr="0081240F">
        <w:tc>
          <w:tcPr>
            <w:tcW w:w="426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425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 xml:space="preserve">المركبة الأولى : التنظيم السياسي للدولة الجزائرية </w:t>
            </w:r>
            <w:r>
              <w:rPr>
                <w:rFonts w:hint="cs"/>
                <w:sz w:val="24"/>
                <w:szCs w:val="24"/>
                <w:rtl/>
              </w:rPr>
              <w:t>الحديثة</w:t>
            </w:r>
          </w:p>
        </w:tc>
        <w:tc>
          <w:tcPr>
            <w:tcW w:w="425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  <w:vAlign w:val="center"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الوضعية المشكلة الإنطلاقية (الأم )</w:t>
            </w:r>
          </w:p>
        </w:tc>
        <w:tc>
          <w:tcPr>
            <w:tcW w:w="425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  <w:vAlign w:val="center"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الوضعية المشكلة الإنطلاقية (الأم )</w:t>
            </w:r>
          </w:p>
        </w:tc>
      </w:tr>
      <w:tr w:rsidR="001D0516" w:rsidTr="0081240F">
        <w:tc>
          <w:tcPr>
            <w:tcW w:w="426" w:type="dxa"/>
            <w:vMerge w:val="restart"/>
            <w:textDirection w:val="btLr"/>
          </w:tcPr>
          <w:p w:rsidR="001D0516" w:rsidRDefault="001D0516">
            <w:pPr>
              <w:ind w:left="113" w:right="113"/>
              <w:jc w:val="center"/>
              <w:rPr>
                <w:sz w:val="24"/>
                <w:szCs w:val="24"/>
                <w:rtl/>
              </w:rPr>
            </w:pPr>
            <w:ins w:id="66" w:author="HI" w:date="2018-09-08T17:38:00Z">
              <w:r>
                <w:rPr>
                  <w:rFonts w:hint="cs"/>
                  <w:sz w:val="24"/>
                  <w:szCs w:val="24"/>
                  <w:rtl/>
                </w:rPr>
                <w:t>ديسمبر</w:t>
              </w:r>
            </w:ins>
          </w:p>
        </w:tc>
        <w:tc>
          <w:tcPr>
            <w:tcW w:w="283" w:type="dxa"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425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shd w:val="clear" w:color="auto" w:fill="FFFFFF" w:themeFill="background1"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التقويم التحصيلي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  <w:shd w:val="clear" w:color="auto" w:fill="FFFFFF" w:themeFill="background1"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التقويم التحصيلي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  <w:shd w:val="clear" w:color="auto" w:fill="FFFFFF" w:themeFill="background1"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التقويم التحصيلي</w:t>
            </w:r>
          </w:p>
        </w:tc>
      </w:tr>
      <w:tr w:rsidR="001D0516" w:rsidTr="0081240F">
        <w:tc>
          <w:tcPr>
            <w:tcW w:w="426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المركبة الأولى : التنظيم السياسي للدولة الجزائرية</w:t>
            </w:r>
            <w:r>
              <w:rPr>
                <w:rFonts w:hint="cs"/>
                <w:sz w:val="24"/>
                <w:szCs w:val="24"/>
                <w:rtl/>
              </w:rPr>
              <w:t xml:space="preserve"> الحديثة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25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المركبة الأولى : التنوع و التباين الجغرافي في قارة إفريقيا</w:t>
            </w:r>
          </w:p>
        </w:tc>
        <w:tc>
          <w:tcPr>
            <w:tcW w:w="425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  <w:vAlign w:val="center"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المركبة الأولى : الهوية و الجنسية</w:t>
            </w:r>
          </w:p>
        </w:tc>
      </w:tr>
      <w:tr w:rsidR="001D0516" w:rsidTr="0081240F">
        <w:tc>
          <w:tcPr>
            <w:tcW w:w="426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1D0516" w:rsidRPr="0081240F" w:rsidRDefault="001D0516" w:rsidP="002A362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1240F">
              <w:rPr>
                <w:rFonts w:hint="cs"/>
                <w:b/>
                <w:bCs/>
                <w:sz w:val="24"/>
                <w:szCs w:val="24"/>
                <w:rtl/>
              </w:rPr>
              <w:t>عطلة الشتاء</w:t>
            </w:r>
          </w:p>
        </w:tc>
        <w:tc>
          <w:tcPr>
            <w:tcW w:w="425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</w:tcPr>
          <w:p w:rsidR="001D0516" w:rsidRPr="0081240F" w:rsidRDefault="001D0516" w:rsidP="002A362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1240F">
              <w:rPr>
                <w:rFonts w:hint="cs"/>
                <w:b/>
                <w:bCs/>
                <w:sz w:val="24"/>
                <w:szCs w:val="24"/>
                <w:rtl/>
              </w:rPr>
              <w:t>عطلة الشتاء</w:t>
            </w:r>
          </w:p>
        </w:tc>
        <w:tc>
          <w:tcPr>
            <w:tcW w:w="425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</w:tcPr>
          <w:p w:rsidR="001D0516" w:rsidRPr="0081240F" w:rsidRDefault="001D0516" w:rsidP="002A362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1240F">
              <w:rPr>
                <w:rFonts w:hint="cs"/>
                <w:b/>
                <w:bCs/>
                <w:sz w:val="24"/>
                <w:szCs w:val="24"/>
                <w:rtl/>
              </w:rPr>
              <w:t>عطلة الشتاء</w:t>
            </w:r>
          </w:p>
        </w:tc>
      </w:tr>
      <w:tr w:rsidR="001D0516" w:rsidTr="0081240F">
        <w:tc>
          <w:tcPr>
            <w:tcW w:w="426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425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1D0516" w:rsidRPr="0081240F" w:rsidRDefault="001D0516" w:rsidP="002A362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1240F">
              <w:rPr>
                <w:rFonts w:hint="cs"/>
                <w:b/>
                <w:bCs/>
                <w:sz w:val="24"/>
                <w:szCs w:val="24"/>
                <w:rtl/>
              </w:rPr>
              <w:t>عطلة الشتاء</w:t>
            </w:r>
          </w:p>
        </w:tc>
        <w:tc>
          <w:tcPr>
            <w:tcW w:w="425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</w:tcPr>
          <w:p w:rsidR="001D0516" w:rsidRPr="0081240F" w:rsidRDefault="001D0516" w:rsidP="002A362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1240F">
              <w:rPr>
                <w:rFonts w:hint="cs"/>
                <w:b/>
                <w:bCs/>
                <w:sz w:val="24"/>
                <w:szCs w:val="24"/>
                <w:rtl/>
              </w:rPr>
              <w:t>عطلة الشتاء</w:t>
            </w:r>
          </w:p>
        </w:tc>
        <w:tc>
          <w:tcPr>
            <w:tcW w:w="425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</w:tcPr>
          <w:p w:rsidR="001D0516" w:rsidRPr="0081240F" w:rsidRDefault="001D0516" w:rsidP="002A362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1240F">
              <w:rPr>
                <w:rFonts w:hint="cs"/>
                <w:b/>
                <w:bCs/>
                <w:sz w:val="24"/>
                <w:szCs w:val="24"/>
                <w:rtl/>
              </w:rPr>
              <w:t>عطلة الشتاء</w:t>
            </w:r>
          </w:p>
        </w:tc>
      </w:tr>
      <w:tr w:rsidR="001D0516" w:rsidTr="0081240F">
        <w:tc>
          <w:tcPr>
            <w:tcW w:w="426" w:type="dxa"/>
            <w:vMerge w:val="restart"/>
            <w:textDirection w:val="btLr"/>
          </w:tcPr>
          <w:p w:rsidR="001D0516" w:rsidRDefault="001D0516">
            <w:pPr>
              <w:ind w:left="113" w:right="113"/>
              <w:jc w:val="center"/>
              <w:rPr>
                <w:sz w:val="24"/>
                <w:szCs w:val="24"/>
                <w:rtl/>
              </w:rPr>
            </w:pPr>
            <w:ins w:id="67" w:author="HI" w:date="2018-09-08T17:31:00Z">
              <w:r>
                <w:rPr>
                  <w:rFonts w:hint="cs"/>
                  <w:sz w:val="24"/>
                  <w:szCs w:val="24"/>
                  <w:rtl/>
                </w:rPr>
                <w:t>جانفي</w:t>
              </w:r>
            </w:ins>
          </w:p>
        </w:tc>
        <w:tc>
          <w:tcPr>
            <w:tcW w:w="283" w:type="dxa"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425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المركبة الثانية : الأسطول والبحرية الجزائري في حوض البحر المتوسط</w:t>
            </w:r>
          </w:p>
        </w:tc>
        <w:tc>
          <w:tcPr>
            <w:tcW w:w="425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</w:tcPr>
          <w:p w:rsidR="001D0516" w:rsidRPr="002A362E" w:rsidRDefault="001D0516" w:rsidP="00126DF4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المركبة الأولى : التنوع و التباين الجغرافي في قارة إفريقيا</w:t>
            </w:r>
          </w:p>
        </w:tc>
        <w:tc>
          <w:tcPr>
            <w:tcW w:w="425" w:type="dxa"/>
            <w:vMerge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  <w:vAlign w:val="center"/>
          </w:tcPr>
          <w:p w:rsidR="001D0516" w:rsidRPr="002A362E" w:rsidRDefault="001D0516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المركبة الأولى : الهوية و الجنسية</w:t>
            </w:r>
            <w:r>
              <w:rPr>
                <w:rFonts w:hint="cs"/>
                <w:sz w:val="24"/>
                <w:szCs w:val="24"/>
                <w:rtl/>
              </w:rPr>
              <w:t xml:space="preserve"> و المواطنة</w:t>
            </w:r>
          </w:p>
        </w:tc>
      </w:tr>
      <w:tr w:rsidR="00A3680C" w:rsidTr="0081240F">
        <w:tc>
          <w:tcPr>
            <w:tcW w:w="426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المركبة الثانية : الأسطول والبحرية الجزائري في حوض البحر المتوسط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</w:tcPr>
          <w:p w:rsidR="00A3680C" w:rsidRPr="002A362E" w:rsidRDefault="00A3680C" w:rsidP="00940954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المركبة الأولى : التنوع و التباين الجغرافي في قارة إفريقيا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</w:tcPr>
          <w:p w:rsidR="00A3680C" w:rsidRPr="002A362E" w:rsidRDefault="00A3680C" w:rsidP="00940954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الثانية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: </w:t>
            </w:r>
            <w:r>
              <w:rPr>
                <w:rFonts w:hint="cs"/>
                <w:sz w:val="24"/>
                <w:szCs w:val="24"/>
                <w:rtl/>
              </w:rPr>
              <w:t>المسؤولية إتجاه قضايا المجتمع و الوطن</w:t>
            </w:r>
          </w:p>
        </w:tc>
      </w:tr>
      <w:tr w:rsidR="00A3680C" w:rsidTr="0081240F">
        <w:tc>
          <w:tcPr>
            <w:tcW w:w="426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A3680C" w:rsidRPr="002A362E" w:rsidRDefault="00A3680C" w:rsidP="00B42404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 xml:space="preserve">المركبة الثالثة : </w:t>
            </w:r>
            <w:r>
              <w:rPr>
                <w:rFonts w:hint="cs"/>
                <w:sz w:val="24"/>
                <w:szCs w:val="24"/>
                <w:rtl/>
              </w:rPr>
              <w:t>مكانة الجزائر الدولية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و علاقاتها الخارجية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</w:tcPr>
          <w:p w:rsidR="00A3680C" w:rsidRPr="002A362E" w:rsidRDefault="00A3680C" w:rsidP="009E67B4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الثانية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: </w:t>
            </w:r>
            <w:r>
              <w:rPr>
                <w:rFonts w:hint="cs"/>
                <w:sz w:val="24"/>
                <w:szCs w:val="24"/>
                <w:rtl/>
              </w:rPr>
              <w:t>التنمية في إفريقيا بين الوفرة و المعيقات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</w:tcPr>
          <w:p w:rsidR="00A3680C" w:rsidRPr="002A362E" w:rsidRDefault="00A3680C" w:rsidP="001C162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الثانية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: </w:t>
            </w:r>
            <w:r>
              <w:rPr>
                <w:rFonts w:hint="cs"/>
                <w:sz w:val="24"/>
                <w:szCs w:val="24"/>
                <w:rtl/>
              </w:rPr>
              <w:t>المسؤولية إتجاه قضايا المجتمع و الوطن</w:t>
            </w:r>
          </w:p>
        </w:tc>
      </w:tr>
      <w:tr w:rsidR="00A3680C" w:rsidTr="00B54015">
        <w:tc>
          <w:tcPr>
            <w:tcW w:w="426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A3680C" w:rsidRPr="002A362E" w:rsidRDefault="00A3680C" w:rsidP="00A606D2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وضعية تعلم الإدماج الجزئي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</w:tcPr>
          <w:p w:rsidR="00A3680C" w:rsidRPr="002A362E" w:rsidRDefault="00A3680C" w:rsidP="001D0516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الثانية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: </w:t>
            </w:r>
            <w:r>
              <w:rPr>
                <w:rFonts w:hint="cs"/>
                <w:sz w:val="24"/>
                <w:szCs w:val="24"/>
                <w:rtl/>
              </w:rPr>
              <w:t xml:space="preserve">التنمية في إفريقيا 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</w:tcPr>
          <w:p w:rsidR="00A3680C" w:rsidRPr="002A362E" w:rsidRDefault="00A3680C" w:rsidP="00940954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وضعية تعلم الإدماج الجزئي</w:t>
            </w:r>
          </w:p>
        </w:tc>
      </w:tr>
      <w:tr w:rsidR="00A3680C" w:rsidTr="00A3680C">
        <w:tc>
          <w:tcPr>
            <w:tcW w:w="426" w:type="dxa"/>
            <w:vMerge w:val="restart"/>
            <w:textDirection w:val="btLr"/>
          </w:tcPr>
          <w:p w:rsidR="00A3680C" w:rsidRDefault="00A3680C">
            <w:pPr>
              <w:ind w:left="113" w:right="113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فيفري</w:t>
            </w:r>
          </w:p>
        </w:tc>
        <w:tc>
          <w:tcPr>
            <w:tcW w:w="283" w:type="dxa"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A3680C" w:rsidRPr="002A362E" w:rsidRDefault="00A3680C" w:rsidP="00A3680C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مركبة الثالثة:مكانة الجزائر علاقاتها</w:t>
            </w:r>
          </w:p>
        </w:tc>
        <w:tc>
          <w:tcPr>
            <w:tcW w:w="425" w:type="dxa"/>
            <w:vMerge/>
            <w:vAlign w:val="center"/>
          </w:tcPr>
          <w:p w:rsidR="00A3680C" w:rsidRPr="002A362E" w:rsidRDefault="00A3680C" w:rsidP="00A3680C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  <w:vAlign w:val="center"/>
          </w:tcPr>
          <w:p w:rsidR="00A3680C" w:rsidRPr="002A362E" w:rsidRDefault="00A3680C" w:rsidP="00A3680C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الثالثة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:</w:t>
            </w:r>
            <w:r>
              <w:rPr>
                <w:rFonts w:hint="cs"/>
                <w:sz w:val="24"/>
                <w:szCs w:val="24"/>
                <w:rtl/>
              </w:rPr>
              <w:t xml:space="preserve"> حلول لمشاكل التنمية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</w:tcPr>
          <w:p w:rsidR="00A3680C" w:rsidRPr="002A362E" w:rsidRDefault="00A3680C" w:rsidP="00095B7D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مركبة الثالثة:مسؤولية مساحات خضراء</w:t>
            </w:r>
          </w:p>
        </w:tc>
      </w:tr>
      <w:tr w:rsidR="00A3680C" w:rsidTr="0081240F">
        <w:tc>
          <w:tcPr>
            <w:tcW w:w="426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A3680C" w:rsidRPr="002A362E" w:rsidRDefault="00A3680C" w:rsidP="00A606D2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وضعيىة تقويمية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</w:tcPr>
          <w:p w:rsidR="00A3680C" w:rsidRPr="002A362E" w:rsidRDefault="00A3680C" w:rsidP="00126DF4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وضعيىة تقويمية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</w:tcPr>
          <w:p w:rsidR="00A3680C" w:rsidRPr="002A362E" w:rsidRDefault="00A3680C" w:rsidP="00126DF4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وضعيىة تقويمية</w:t>
            </w:r>
          </w:p>
        </w:tc>
      </w:tr>
      <w:tr w:rsidR="00A3680C" w:rsidTr="00A064DA">
        <w:tc>
          <w:tcPr>
            <w:tcW w:w="426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A3680C" w:rsidRPr="002A362E" w:rsidRDefault="00A3680C" w:rsidP="00A606D2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وضعية تعلم إدماج كلي للمركبات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:rsidR="00A3680C" w:rsidRPr="002A362E" w:rsidRDefault="00A3680C" w:rsidP="008F3110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وضعية تعلم إدماج كلي للمركبات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  <w:shd w:val="clear" w:color="auto" w:fill="FFFFFF" w:themeFill="background1"/>
            <w:vAlign w:val="center"/>
          </w:tcPr>
          <w:p w:rsidR="00A3680C" w:rsidRPr="002A362E" w:rsidRDefault="00A3680C" w:rsidP="00480080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وضعية تعلم إدماج كلي للمركبات</w:t>
            </w:r>
          </w:p>
        </w:tc>
      </w:tr>
      <w:tr w:rsidR="00A3680C" w:rsidTr="00A606D2">
        <w:tc>
          <w:tcPr>
            <w:tcW w:w="426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425" w:type="dxa"/>
            <w:vMerge w:val="restart"/>
            <w:textDirection w:val="btLr"/>
          </w:tcPr>
          <w:p w:rsidR="00A3680C" w:rsidRPr="00A3680C" w:rsidRDefault="00A3680C" w:rsidP="00A3680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3680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الميدان الثالث : ال تاريخ العام</w:t>
            </w:r>
          </w:p>
        </w:tc>
        <w:tc>
          <w:tcPr>
            <w:tcW w:w="2977" w:type="dxa"/>
            <w:gridSpan w:val="2"/>
            <w:shd w:val="clear" w:color="auto" w:fill="FFFFFF" w:themeFill="background1"/>
            <w:vAlign w:val="center"/>
          </w:tcPr>
          <w:p w:rsidR="00A3680C" w:rsidRPr="002A362E" w:rsidRDefault="00A3680C" w:rsidP="00A606D2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الوضعية المشكلة الإنطلاقية (الأم )</w:t>
            </w:r>
          </w:p>
        </w:tc>
        <w:tc>
          <w:tcPr>
            <w:tcW w:w="425" w:type="dxa"/>
            <w:vMerge w:val="restart"/>
            <w:textDirection w:val="btLr"/>
          </w:tcPr>
          <w:p w:rsidR="00A3680C" w:rsidRPr="00A3680C" w:rsidRDefault="00A3680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3680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الميدان الثالث : السكان و البيئة</w:t>
            </w:r>
          </w:p>
        </w:tc>
        <w:tc>
          <w:tcPr>
            <w:tcW w:w="3119" w:type="dxa"/>
            <w:gridSpan w:val="2"/>
          </w:tcPr>
          <w:p w:rsidR="00A3680C" w:rsidRPr="002A362E" w:rsidRDefault="00A3680C" w:rsidP="00126DF4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الوضعية المشكلة الإنطلاقية (الأم )</w:t>
            </w:r>
          </w:p>
        </w:tc>
        <w:tc>
          <w:tcPr>
            <w:tcW w:w="425" w:type="dxa"/>
            <w:vMerge w:val="restart"/>
            <w:textDirection w:val="btLr"/>
          </w:tcPr>
          <w:p w:rsidR="00A3680C" w:rsidRPr="00A3680C" w:rsidRDefault="00A3680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3680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الميدان الثالث : الحياة الديمقراطية ومؤسسات الجمهورية</w:t>
            </w:r>
          </w:p>
        </w:tc>
        <w:tc>
          <w:tcPr>
            <w:tcW w:w="3261" w:type="dxa"/>
            <w:gridSpan w:val="2"/>
          </w:tcPr>
          <w:p w:rsidR="00A3680C" w:rsidRPr="002A362E" w:rsidRDefault="00A3680C" w:rsidP="00126DF4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الوضعية المشكلة الإنطلاقية (الأم )</w:t>
            </w:r>
          </w:p>
        </w:tc>
      </w:tr>
      <w:tr w:rsidR="00A3680C" w:rsidTr="0081240F">
        <w:tc>
          <w:tcPr>
            <w:tcW w:w="426" w:type="dxa"/>
            <w:vMerge w:val="restart"/>
            <w:textDirection w:val="btLr"/>
          </w:tcPr>
          <w:p w:rsidR="00A3680C" w:rsidRDefault="00A3680C">
            <w:pPr>
              <w:ind w:left="113" w:right="113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مارس</w:t>
            </w:r>
          </w:p>
        </w:tc>
        <w:tc>
          <w:tcPr>
            <w:tcW w:w="283" w:type="dxa"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shd w:val="clear" w:color="auto" w:fill="FFFFFF" w:themeFill="background1"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التقويم التحصيلي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  <w:shd w:val="clear" w:color="auto" w:fill="FFFFFF" w:themeFill="background1"/>
          </w:tcPr>
          <w:p w:rsidR="00A3680C" w:rsidRPr="002A362E" w:rsidRDefault="00A3680C" w:rsidP="00126DF4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التقويم التحصيلي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  <w:shd w:val="clear" w:color="auto" w:fill="FFFFFF" w:themeFill="background1"/>
          </w:tcPr>
          <w:p w:rsidR="00A3680C" w:rsidRPr="002A362E" w:rsidRDefault="00A3680C" w:rsidP="00126DF4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التقويم التحصيلي</w:t>
            </w:r>
          </w:p>
        </w:tc>
      </w:tr>
      <w:tr w:rsidR="00A3680C" w:rsidTr="00A606D2">
        <w:tc>
          <w:tcPr>
            <w:tcW w:w="426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A3680C" w:rsidRPr="002A362E" w:rsidRDefault="00A3680C" w:rsidP="00A606D2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 xml:space="preserve">المركبة الأولى : عوامل قيام النهضة 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</w:tcPr>
          <w:p w:rsidR="00A3680C" w:rsidRPr="002A362E" w:rsidRDefault="00A3680C" w:rsidP="00C6018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الأولى:ميادين الصناعة أوروبا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</w:tcPr>
          <w:p w:rsidR="00A3680C" w:rsidRPr="002A362E" w:rsidRDefault="00A3680C" w:rsidP="00C6018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الأولى: المنظمات إقليمية الدولية</w:t>
            </w:r>
          </w:p>
        </w:tc>
      </w:tr>
      <w:tr w:rsidR="00A3680C" w:rsidTr="0081240F">
        <w:tc>
          <w:tcPr>
            <w:tcW w:w="426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A3680C" w:rsidRPr="0081240F" w:rsidRDefault="00A3680C" w:rsidP="002A362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1240F">
              <w:rPr>
                <w:rFonts w:hint="cs"/>
                <w:b/>
                <w:bCs/>
                <w:sz w:val="24"/>
                <w:szCs w:val="24"/>
                <w:rtl/>
              </w:rPr>
              <w:t>عطلة الربيع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</w:tcPr>
          <w:p w:rsidR="00A3680C" w:rsidRPr="0081240F" w:rsidRDefault="00A3680C" w:rsidP="002A362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1240F">
              <w:rPr>
                <w:rFonts w:hint="cs"/>
                <w:b/>
                <w:bCs/>
                <w:sz w:val="24"/>
                <w:szCs w:val="24"/>
                <w:rtl/>
              </w:rPr>
              <w:t>عطلة الربيع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</w:tcPr>
          <w:p w:rsidR="00A3680C" w:rsidRPr="0081240F" w:rsidRDefault="00A3680C" w:rsidP="002A362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1240F">
              <w:rPr>
                <w:rFonts w:hint="cs"/>
                <w:b/>
                <w:bCs/>
                <w:sz w:val="24"/>
                <w:szCs w:val="24"/>
                <w:rtl/>
              </w:rPr>
              <w:t>عطلة الربيع</w:t>
            </w:r>
          </w:p>
        </w:tc>
      </w:tr>
      <w:tr w:rsidR="00A3680C" w:rsidTr="0081240F">
        <w:tc>
          <w:tcPr>
            <w:tcW w:w="426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A3680C" w:rsidRPr="0081240F" w:rsidRDefault="00A3680C" w:rsidP="002A362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1240F">
              <w:rPr>
                <w:rFonts w:hint="cs"/>
                <w:b/>
                <w:bCs/>
                <w:sz w:val="24"/>
                <w:szCs w:val="24"/>
                <w:rtl/>
              </w:rPr>
              <w:t>عطلة الربيع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</w:tcPr>
          <w:p w:rsidR="00A3680C" w:rsidRPr="0081240F" w:rsidRDefault="00A3680C" w:rsidP="002A362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1240F">
              <w:rPr>
                <w:rFonts w:hint="cs"/>
                <w:b/>
                <w:bCs/>
                <w:sz w:val="24"/>
                <w:szCs w:val="24"/>
                <w:rtl/>
              </w:rPr>
              <w:t>عطلة الربيع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</w:tcPr>
          <w:p w:rsidR="00A3680C" w:rsidRPr="0081240F" w:rsidRDefault="00A3680C" w:rsidP="002A362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1240F">
              <w:rPr>
                <w:rFonts w:hint="cs"/>
                <w:b/>
                <w:bCs/>
                <w:sz w:val="24"/>
                <w:szCs w:val="24"/>
                <w:rtl/>
              </w:rPr>
              <w:t>عطلة الربيع</w:t>
            </w:r>
          </w:p>
        </w:tc>
      </w:tr>
      <w:tr w:rsidR="00A3680C" w:rsidTr="0081240F">
        <w:tc>
          <w:tcPr>
            <w:tcW w:w="426" w:type="dxa"/>
            <w:vMerge w:val="restart"/>
            <w:textDirection w:val="btLr"/>
          </w:tcPr>
          <w:p w:rsidR="00A3680C" w:rsidRDefault="00A3680C">
            <w:pPr>
              <w:ind w:left="113" w:right="113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أفريل</w:t>
            </w:r>
          </w:p>
        </w:tc>
        <w:tc>
          <w:tcPr>
            <w:tcW w:w="283" w:type="dxa"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tcBorders>
              <w:top w:val="nil"/>
            </w:tcBorders>
          </w:tcPr>
          <w:p w:rsidR="00A3680C" w:rsidRPr="002A362E" w:rsidRDefault="00A3680C" w:rsidP="00A606D2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المركبة الأولى : عوامل قيام النهضة</w:t>
            </w:r>
            <w:r>
              <w:rPr>
                <w:rFonts w:hint="cs"/>
                <w:sz w:val="24"/>
                <w:szCs w:val="24"/>
                <w:rtl/>
              </w:rPr>
              <w:t xml:space="preserve"> الأوروبية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25" w:type="dxa"/>
            <w:vMerge/>
            <w:tcBorders>
              <w:top w:val="nil"/>
            </w:tcBorders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  <w:tcBorders>
              <w:top w:val="nil"/>
            </w:tcBorders>
          </w:tcPr>
          <w:p w:rsidR="00A3680C" w:rsidRPr="002A362E" w:rsidRDefault="00A3680C" w:rsidP="00126DF4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 xml:space="preserve">المركبة الأولى : </w:t>
            </w:r>
            <w:r>
              <w:rPr>
                <w:rFonts w:hint="cs"/>
                <w:sz w:val="24"/>
                <w:szCs w:val="24"/>
                <w:rtl/>
              </w:rPr>
              <w:t>ميادين الصناعة في أوروبا</w:t>
            </w:r>
          </w:p>
        </w:tc>
        <w:tc>
          <w:tcPr>
            <w:tcW w:w="425" w:type="dxa"/>
            <w:vMerge/>
            <w:tcBorders>
              <w:top w:val="nil"/>
            </w:tcBorders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  <w:tcBorders>
              <w:top w:val="nil"/>
            </w:tcBorders>
          </w:tcPr>
          <w:p w:rsidR="00A3680C" w:rsidRPr="002A362E" w:rsidRDefault="00A3680C" w:rsidP="00126DF4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 xml:space="preserve">المركبة الأولى : </w:t>
            </w:r>
            <w:r>
              <w:rPr>
                <w:rFonts w:hint="cs"/>
                <w:sz w:val="24"/>
                <w:szCs w:val="24"/>
                <w:rtl/>
              </w:rPr>
              <w:t>المنظمات الإقليمية و الدولية</w:t>
            </w:r>
          </w:p>
        </w:tc>
      </w:tr>
      <w:tr w:rsidR="00A3680C" w:rsidTr="00E64FFB">
        <w:tc>
          <w:tcPr>
            <w:tcW w:w="426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المركبة الثانية : مظاهر النهضة الأوربية</w:t>
            </w:r>
          </w:p>
        </w:tc>
        <w:tc>
          <w:tcPr>
            <w:tcW w:w="425" w:type="dxa"/>
            <w:vMerge/>
            <w:tcBorders>
              <w:top w:val="nil"/>
            </w:tcBorders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</w:tcPr>
          <w:p w:rsidR="00A3680C" w:rsidRPr="002A362E" w:rsidRDefault="00A3680C" w:rsidP="001D0516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 xml:space="preserve">المركبة الثانية : </w:t>
            </w:r>
            <w:r>
              <w:rPr>
                <w:rFonts w:hint="cs"/>
                <w:sz w:val="24"/>
                <w:szCs w:val="24"/>
                <w:rtl/>
              </w:rPr>
              <w:t>مشاكل الصناعة الأوروبية</w:t>
            </w:r>
          </w:p>
        </w:tc>
        <w:tc>
          <w:tcPr>
            <w:tcW w:w="425" w:type="dxa"/>
            <w:vMerge/>
            <w:tcBorders>
              <w:top w:val="nil"/>
            </w:tcBorders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</w:tcPr>
          <w:p w:rsidR="00A3680C" w:rsidRPr="002A362E" w:rsidRDefault="00A3680C" w:rsidP="00126DF4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 xml:space="preserve">المركبة الثانية : </w:t>
            </w:r>
            <w:r>
              <w:rPr>
                <w:rFonts w:hint="cs"/>
                <w:sz w:val="24"/>
                <w:szCs w:val="24"/>
                <w:rtl/>
              </w:rPr>
              <w:t>صلاحيات ومهام المنظمات الإقليمية و الدولية</w:t>
            </w:r>
          </w:p>
        </w:tc>
      </w:tr>
      <w:tr w:rsidR="00A3680C" w:rsidTr="00E64FFB">
        <w:tc>
          <w:tcPr>
            <w:tcW w:w="426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المركبة الثالثة : إختلال التوازن بين الشرق الإسلامي و الغرب المسيحي</w:t>
            </w:r>
          </w:p>
        </w:tc>
        <w:tc>
          <w:tcPr>
            <w:tcW w:w="425" w:type="dxa"/>
            <w:vMerge/>
            <w:tcBorders>
              <w:top w:val="nil"/>
            </w:tcBorders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</w:tcPr>
          <w:p w:rsidR="00A3680C" w:rsidRPr="002A362E" w:rsidRDefault="00A3680C" w:rsidP="001D0516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الثالثة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: </w:t>
            </w:r>
            <w:r>
              <w:rPr>
                <w:rFonts w:hint="cs"/>
                <w:sz w:val="24"/>
                <w:szCs w:val="24"/>
                <w:rtl/>
              </w:rPr>
              <w:t>الحلول الممكنة لمواجهة التدهور البيئي في أوروبا</w:t>
            </w:r>
          </w:p>
        </w:tc>
        <w:tc>
          <w:tcPr>
            <w:tcW w:w="425" w:type="dxa"/>
            <w:vMerge/>
            <w:tcBorders>
              <w:top w:val="nil"/>
            </w:tcBorders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</w:tcPr>
          <w:p w:rsidR="00A3680C" w:rsidRPr="002A362E" w:rsidRDefault="00A3680C" w:rsidP="00126DF4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الثالثة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: </w:t>
            </w:r>
            <w:r>
              <w:rPr>
                <w:rFonts w:hint="cs"/>
                <w:sz w:val="24"/>
                <w:szCs w:val="24"/>
                <w:rtl/>
              </w:rPr>
              <w:t>الجزائر و المنظمات الإقليمية و الدولية</w:t>
            </w:r>
          </w:p>
        </w:tc>
      </w:tr>
      <w:tr w:rsidR="00A3680C" w:rsidTr="00E64FFB">
        <w:tc>
          <w:tcPr>
            <w:tcW w:w="426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A3680C" w:rsidRPr="002A362E" w:rsidRDefault="00A3680C" w:rsidP="00F93203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وضعيىة تقويمية</w:t>
            </w:r>
          </w:p>
        </w:tc>
        <w:tc>
          <w:tcPr>
            <w:tcW w:w="425" w:type="dxa"/>
            <w:vMerge/>
            <w:tcBorders>
              <w:top w:val="nil"/>
            </w:tcBorders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</w:tcPr>
          <w:p w:rsidR="00A3680C" w:rsidRPr="002A362E" w:rsidRDefault="00A3680C" w:rsidP="009808F4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وضعيىة تقويمية</w:t>
            </w:r>
          </w:p>
        </w:tc>
        <w:tc>
          <w:tcPr>
            <w:tcW w:w="425" w:type="dxa"/>
            <w:vMerge/>
            <w:tcBorders>
              <w:top w:val="nil"/>
            </w:tcBorders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</w:tcPr>
          <w:p w:rsidR="00A3680C" w:rsidRPr="002A362E" w:rsidRDefault="00A3680C" w:rsidP="00CF385F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وضعيىة تقويمية</w:t>
            </w:r>
          </w:p>
        </w:tc>
      </w:tr>
      <w:tr w:rsidR="00A3680C" w:rsidTr="00E64FFB">
        <w:tc>
          <w:tcPr>
            <w:tcW w:w="426" w:type="dxa"/>
            <w:vMerge w:val="restart"/>
            <w:textDirection w:val="btLr"/>
          </w:tcPr>
          <w:p w:rsidR="00A3680C" w:rsidRDefault="00A3680C">
            <w:pPr>
              <w:ind w:left="113" w:right="113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ماي</w:t>
            </w:r>
          </w:p>
        </w:tc>
        <w:tc>
          <w:tcPr>
            <w:tcW w:w="283" w:type="dxa"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A3680C" w:rsidRPr="002A362E" w:rsidRDefault="00A3680C" w:rsidP="00940954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وضعية تعلم إدماج جزئي</w:t>
            </w:r>
          </w:p>
        </w:tc>
        <w:tc>
          <w:tcPr>
            <w:tcW w:w="425" w:type="dxa"/>
            <w:vMerge/>
            <w:tcBorders>
              <w:top w:val="nil"/>
            </w:tcBorders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</w:tcPr>
          <w:p w:rsidR="00A3680C" w:rsidRPr="002A362E" w:rsidRDefault="00A3680C" w:rsidP="00940954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وضعية تعلم إدماج جزئي</w:t>
            </w:r>
          </w:p>
        </w:tc>
        <w:tc>
          <w:tcPr>
            <w:tcW w:w="425" w:type="dxa"/>
            <w:vMerge/>
            <w:tcBorders>
              <w:top w:val="nil"/>
            </w:tcBorders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</w:tcPr>
          <w:p w:rsidR="00A3680C" w:rsidRPr="002A362E" w:rsidRDefault="00A3680C" w:rsidP="005F3B0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وضعية تعلم إدماج جزئي</w:t>
            </w:r>
          </w:p>
        </w:tc>
      </w:tr>
      <w:tr w:rsidR="00A3680C" w:rsidTr="00E64FFB">
        <w:tc>
          <w:tcPr>
            <w:tcW w:w="426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A3680C" w:rsidRPr="002A362E" w:rsidRDefault="00A3680C" w:rsidP="00490653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وضعية تعلم إدماج كلي للمركبات</w:t>
            </w:r>
          </w:p>
        </w:tc>
        <w:tc>
          <w:tcPr>
            <w:tcW w:w="425" w:type="dxa"/>
            <w:vMerge/>
            <w:tcBorders>
              <w:top w:val="nil"/>
            </w:tcBorders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</w:tcPr>
          <w:p w:rsidR="00A3680C" w:rsidRPr="002A362E" w:rsidRDefault="00A3680C" w:rsidP="009F70B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وضعية تعلم إدماج كلي للمركبات</w:t>
            </w:r>
          </w:p>
        </w:tc>
        <w:tc>
          <w:tcPr>
            <w:tcW w:w="425" w:type="dxa"/>
            <w:vMerge/>
            <w:tcBorders>
              <w:top w:val="nil"/>
            </w:tcBorders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</w:tcPr>
          <w:p w:rsidR="00A3680C" w:rsidRPr="002A362E" w:rsidRDefault="00A3680C" w:rsidP="008E76E6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وضعية تعلم إدماج كلي للمركبات</w:t>
            </w:r>
          </w:p>
        </w:tc>
      </w:tr>
      <w:tr w:rsidR="00A3680C" w:rsidTr="00E64FFB">
        <w:tc>
          <w:tcPr>
            <w:tcW w:w="426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/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shd w:val="clear" w:color="auto" w:fill="FFFFFF" w:themeFill="background1"/>
          </w:tcPr>
          <w:p w:rsidR="00A3680C" w:rsidRPr="002A362E" w:rsidRDefault="00A3680C" w:rsidP="00A606D2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التقويم التحصيلي</w:t>
            </w:r>
          </w:p>
        </w:tc>
        <w:tc>
          <w:tcPr>
            <w:tcW w:w="425" w:type="dxa"/>
            <w:vMerge/>
            <w:tcBorders>
              <w:top w:val="nil"/>
            </w:tcBorders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9" w:type="dxa"/>
            <w:gridSpan w:val="2"/>
            <w:shd w:val="clear" w:color="auto" w:fill="FFFFFF" w:themeFill="background1"/>
          </w:tcPr>
          <w:p w:rsidR="00A3680C" w:rsidRPr="002A362E" w:rsidRDefault="00A3680C" w:rsidP="00A606D2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التقويم التحصيلي</w:t>
            </w:r>
          </w:p>
        </w:tc>
        <w:tc>
          <w:tcPr>
            <w:tcW w:w="425" w:type="dxa"/>
            <w:vMerge/>
            <w:tcBorders>
              <w:top w:val="nil"/>
            </w:tcBorders>
          </w:tcPr>
          <w:p w:rsidR="00A3680C" w:rsidRPr="002A362E" w:rsidRDefault="00A3680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  <w:gridSpan w:val="2"/>
            <w:shd w:val="clear" w:color="auto" w:fill="FFFFFF" w:themeFill="background1"/>
          </w:tcPr>
          <w:p w:rsidR="00A3680C" w:rsidRPr="002A362E" w:rsidRDefault="00A3680C" w:rsidP="00A606D2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التقويم التحصيلي</w:t>
            </w:r>
          </w:p>
        </w:tc>
      </w:tr>
    </w:tbl>
    <w:p w:rsidR="002A362E" w:rsidRPr="002A362E" w:rsidRDefault="002A362E" w:rsidP="002A362E">
      <w:pPr>
        <w:bidi/>
        <w:spacing w:line="480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        الأستاذ                                       المدير                                         المفتش</w:t>
      </w:r>
    </w:p>
    <w:sectPr w:rsidR="002A362E" w:rsidRPr="002A362E" w:rsidSect="0049101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91017"/>
    <w:rsid w:val="00126DF4"/>
    <w:rsid w:val="001D0516"/>
    <w:rsid w:val="002A362E"/>
    <w:rsid w:val="00401A9A"/>
    <w:rsid w:val="00491017"/>
    <w:rsid w:val="0065251E"/>
    <w:rsid w:val="006854FA"/>
    <w:rsid w:val="006F507B"/>
    <w:rsid w:val="006F5B3F"/>
    <w:rsid w:val="007A7559"/>
    <w:rsid w:val="0081240F"/>
    <w:rsid w:val="008379F7"/>
    <w:rsid w:val="009E185D"/>
    <w:rsid w:val="00A3680C"/>
    <w:rsid w:val="00A606D2"/>
    <w:rsid w:val="00AA53B9"/>
    <w:rsid w:val="00B42404"/>
    <w:rsid w:val="00B529C2"/>
    <w:rsid w:val="00C60181"/>
    <w:rsid w:val="00C7752E"/>
    <w:rsid w:val="00F9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C4FA"/>
  <w15:docId w15:val="{BB199FD6-7383-42D7-A5E4-F93A35F7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0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7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5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B2E99-6B42-42E1-8F30-10F7466E8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mld</cp:lastModifiedBy>
  <cp:revision>12</cp:revision>
  <dcterms:created xsi:type="dcterms:W3CDTF">2018-09-08T11:06:00Z</dcterms:created>
  <dcterms:modified xsi:type="dcterms:W3CDTF">2024-08-30T11:14:00Z</dcterms:modified>
</cp:coreProperties>
</file>