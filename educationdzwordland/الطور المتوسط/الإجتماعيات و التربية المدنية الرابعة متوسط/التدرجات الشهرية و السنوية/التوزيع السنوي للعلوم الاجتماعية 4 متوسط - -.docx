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283"/>
        <w:gridCol w:w="425"/>
        <w:gridCol w:w="1305"/>
        <w:gridCol w:w="1672"/>
        <w:gridCol w:w="425"/>
        <w:gridCol w:w="1134"/>
        <w:gridCol w:w="1985"/>
        <w:gridCol w:w="425"/>
        <w:gridCol w:w="142"/>
        <w:gridCol w:w="3119"/>
      </w:tblGrid>
      <w:tr w:rsidR="00077FF3" w:rsidRPr="00BE0BC1" w:rsidTr="00273EDC">
        <w:trPr>
          <w:jc w:val="center"/>
        </w:trPr>
        <w:tc>
          <w:tcPr>
            <w:tcW w:w="2438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C1" w:rsidRDefault="00077FF3" w:rsidP="00273ED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E0BC1">
              <w:rPr>
                <w:b/>
                <w:bCs/>
                <w:sz w:val="28"/>
                <w:szCs w:val="28"/>
                <w:rtl/>
              </w:rPr>
              <w:t>مديرية التربية لولاية</w:t>
            </w:r>
          </w:p>
          <w:p w:rsidR="00077FF3" w:rsidRPr="00BE0BC1" w:rsidRDefault="00077FF3" w:rsidP="00273ED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1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BC1" w:rsidRPr="00BE0BC1" w:rsidRDefault="00077FF3" w:rsidP="00273ED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E0BC1">
              <w:rPr>
                <w:b/>
                <w:bCs/>
                <w:sz w:val="28"/>
                <w:szCs w:val="28"/>
                <w:rtl/>
              </w:rPr>
              <w:t xml:space="preserve">متوسطة </w:t>
            </w:r>
            <w:r w:rsidR="00BE0BC1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2552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FF3" w:rsidRPr="00BE0BC1" w:rsidRDefault="00077FF3" w:rsidP="00273ED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E0BC1">
              <w:rPr>
                <w:b/>
                <w:bCs/>
                <w:sz w:val="28"/>
                <w:szCs w:val="28"/>
                <w:rtl/>
              </w:rPr>
              <w:t>الأستاذ 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077FF3" w:rsidRDefault="00077FF3" w:rsidP="00273ED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E0BC1">
              <w:rPr>
                <w:b/>
                <w:bCs/>
                <w:sz w:val="28"/>
                <w:szCs w:val="28"/>
                <w:rtl/>
              </w:rPr>
              <w:t>السنة الدراسية</w:t>
            </w:r>
            <w:r w:rsidRPr="00BE0BC1">
              <w:rPr>
                <w:rFonts w:hint="cs"/>
                <w:b/>
                <w:bCs/>
                <w:sz w:val="28"/>
                <w:szCs w:val="28"/>
              </w:rPr>
              <w:t xml:space="preserve"> </w:t>
            </w:r>
            <w:r w:rsidRPr="00BE0BC1">
              <w:rPr>
                <w:b/>
                <w:bCs/>
                <w:sz w:val="28"/>
                <w:szCs w:val="28"/>
                <w:rtl/>
              </w:rPr>
              <w:t>:</w:t>
            </w:r>
          </w:p>
          <w:p w:rsidR="00BE0BC1" w:rsidRPr="00BE0BC1" w:rsidRDefault="00BE0BC1" w:rsidP="00273ED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77FF3" w:rsidRPr="00BE0BC1" w:rsidTr="00273EDC">
        <w:trPr>
          <w:trHeight w:val="80"/>
          <w:jc w:val="center"/>
        </w:trPr>
        <w:tc>
          <w:tcPr>
            <w:tcW w:w="11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32"/>
                <w:szCs w:val="32"/>
              </w:rPr>
            </w:pPr>
            <w:r w:rsidRPr="00BE0BC1">
              <w:rPr>
                <w:b/>
                <w:bCs/>
                <w:sz w:val="32"/>
                <w:szCs w:val="32"/>
                <w:rtl/>
              </w:rPr>
              <w:t>المخطط السنوي لمادة العلوم الاجتماعية السنة</w:t>
            </w:r>
            <w:r w:rsidRPr="00BE0BC1">
              <w:rPr>
                <w:rFonts w:hint="cs"/>
                <w:b/>
                <w:bCs/>
                <w:sz w:val="32"/>
                <w:szCs w:val="32"/>
                <w:rtl/>
              </w:rPr>
              <w:t>الرابعة</w:t>
            </w:r>
            <w:r w:rsidRPr="00BE0BC1">
              <w:rPr>
                <w:b/>
                <w:bCs/>
                <w:sz w:val="32"/>
                <w:szCs w:val="32"/>
                <w:rtl/>
              </w:rPr>
              <w:t xml:space="preserve"> متوسط</w:t>
            </w:r>
          </w:p>
        </w:tc>
      </w:tr>
      <w:tr w:rsidR="00077FF3" w:rsidRPr="00BE0BC1" w:rsidTr="00273EDC">
        <w:trPr>
          <w:cantSplit/>
          <w:trHeight w:val="534"/>
          <w:jc w:val="center"/>
        </w:trPr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077FF3" w:rsidP="00273EDC">
            <w:pPr>
              <w:bidi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BE0BC1">
              <w:rPr>
                <w:b/>
                <w:bCs/>
                <w:sz w:val="16"/>
                <w:szCs w:val="16"/>
                <w:rtl/>
              </w:rPr>
              <w:t>الشهر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tbRl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14"/>
                <w:szCs w:val="14"/>
              </w:rPr>
            </w:pPr>
            <w:r w:rsidRPr="00BE0BC1">
              <w:rPr>
                <w:b/>
                <w:bCs/>
                <w:sz w:val="14"/>
                <w:szCs w:val="14"/>
                <w:rtl/>
              </w:rPr>
              <w:t>لأسبوع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tbRl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14"/>
                <w:szCs w:val="14"/>
              </w:rPr>
            </w:pPr>
            <w:r w:rsidRPr="00BE0BC1">
              <w:rPr>
                <w:b/>
                <w:bCs/>
                <w:sz w:val="14"/>
                <w:szCs w:val="14"/>
                <w:rtl/>
              </w:rPr>
              <w:t>الميدان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BE0BC1">
              <w:rPr>
                <w:b/>
                <w:bCs/>
                <w:sz w:val="32"/>
                <w:szCs w:val="32"/>
                <w:rtl/>
                <w:lang w:bidi="ar-DZ"/>
              </w:rPr>
              <w:t>التاريخ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tbRl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BE0BC1">
              <w:rPr>
                <w:b/>
                <w:bCs/>
                <w:sz w:val="14"/>
                <w:szCs w:val="14"/>
                <w:rtl/>
              </w:rPr>
              <w:t>الميدان</w:t>
            </w: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BE0BC1">
              <w:rPr>
                <w:b/>
                <w:bCs/>
                <w:sz w:val="32"/>
                <w:szCs w:val="32"/>
                <w:rtl/>
              </w:rPr>
              <w:t>الجغرافيا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tbRl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BE0BC1">
              <w:rPr>
                <w:b/>
                <w:bCs/>
                <w:sz w:val="14"/>
                <w:szCs w:val="14"/>
                <w:rtl/>
              </w:rPr>
              <w:t>الميدان</w:t>
            </w: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BE0BC1">
              <w:rPr>
                <w:b/>
                <w:bCs/>
                <w:sz w:val="32"/>
                <w:szCs w:val="32"/>
                <w:rtl/>
              </w:rPr>
              <w:t>التربية المدنية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ins w:id="1" w:author="HI" w:date="2018-09-08T17:31:00Z">
              <w:r w:rsidRPr="00BE0BC1">
                <w:rPr>
                  <w:b/>
                  <w:bCs/>
                  <w:sz w:val="24"/>
                  <w:szCs w:val="24"/>
                  <w:rtl/>
                </w:rPr>
                <w:t>سبتمبر</w:t>
              </w:r>
            </w:ins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210DA6" w:rsidP="00273E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r w:rsidR="00077FF3" w:rsidRPr="00BE0BC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الأول : الوثائق التاري</w:t>
            </w:r>
            <w:r w:rsidR="00326918" w:rsidRPr="00BE0BC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خية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573B25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المكتسبات القبلية</w:t>
            </w:r>
          </w:p>
        </w:tc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210DA6" w:rsidP="00273E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r w:rsidR="00077FF3" w:rsidRPr="00BE0BC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الأول : المجال الجغرافي</w:t>
            </w: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573B25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المكتسبات القبلية</w:t>
            </w:r>
          </w:p>
        </w:tc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6B2571" w:rsidP="00273E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r w:rsidR="00077FF3" w:rsidRPr="00BE0BC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الأول : الحياة الجماعية</w:t>
            </w: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573B25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المكتسبات القبلية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الوضعية المشكلة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الأنطلاقية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BE023D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الأولى :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الوثيقة التاريخية خطوات دراستها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الوضعية المشكلة 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>الأنطلاقية</w:t>
            </w:r>
          </w:p>
          <w:p w:rsidR="00322E1F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322E1F" w:rsidRPr="00BE0BC1">
              <w:rPr>
                <w:b/>
                <w:bCs/>
                <w:sz w:val="24"/>
                <w:szCs w:val="24"/>
                <w:rtl/>
              </w:rPr>
              <w:t xml:space="preserve"> الأولى: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الجزائر الموقع وأهميته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6014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الوضعية المشكلة </w:t>
            </w:r>
            <w:r w:rsidR="00826014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الأنطلاقية </w:t>
            </w:r>
            <w:r w:rsidR="00210DA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826014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10DA6">
              <w:rPr>
                <w:rFonts w:hint="cs"/>
                <w:b/>
                <w:bCs/>
                <w:sz w:val="24"/>
                <w:szCs w:val="24"/>
                <w:rtl/>
              </w:rPr>
              <w:t>الوضعية الأولى</w:t>
            </w:r>
          </w:p>
          <w:p w:rsidR="00826014" w:rsidRPr="00BE0BC1" w:rsidRDefault="00826014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الصلح مبدأ</w:t>
            </w:r>
            <w:r w:rsidR="00210DA6">
              <w:rPr>
                <w:b/>
                <w:bCs/>
                <w:sz w:val="24"/>
                <w:szCs w:val="24"/>
              </w:rPr>
              <w:t xml:space="preserve">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وحضاري</w:t>
            </w:r>
          </w:p>
          <w:p w:rsidR="00077FF3" w:rsidRPr="00BE0BC1" w:rsidRDefault="00826014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1-الحل السلمي للخلافات</w:t>
            </w:r>
          </w:p>
        </w:tc>
      </w:tr>
      <w:tr w:rsidR="00077FF3" w:rsidRPr="00BE0BC1" w:rsidTr="00273EDC">
        <w:trPr>
          <w:trHeight w:val="380"/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BE023D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الثانية :</w:t>
            </w:r>
            <w:r w:rsidR="00077FF3" w:rsidRPr="00BE0BC1">
              <w:rPr>
                <w:rFonts w:hint="cs"/>
                <w:b/>
                <w:bCs/>
                <w:sz w:val="24"/>
                <w:szCs w:val="24"/>
                <w:rtl/>
              </w:rPr>
              <w:t>الوثيقة التاريخية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077FF3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دراسة وثيقة بولينياك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322E1F" w:rsidRPr="00BE0BC1">
              <w:rPr>
                <w:b/>
                <w:bCs/>
                <w:sz w:val="24"/>
                <w:szCs w:val="24"/>
                <w:rtl/>
              </w:rPr>
              <w:t xml:space="preserve"> الأولى: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الجزائر الموقع وأهميته 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6014" w:rsidRPr="00BE0BC1" w:rsidRDefault="00826014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</w:t>
            </w:r>
            <w:r w:rsidR="00210DA6">
              <w:rPr>
                <w:rFonts w:hint="cs"/>
                <w:b/>
                <w:bCs/>
                <w:sz w:val="24"/>
                <w:szCs w:val="24"/>
                <w:rtl/>
              </w:rPr>
              <w:t>لوضعية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10DA6" w:rsidRPr="00BE0BC1">
              <w:rPr>
                <w:rFonts w:hint="cs"/>
                <w:b/>
                <w:bCs/>
                <w:sz w:val="24"/>
                <w:szCs w:val="24"/>
                <w:rtl/>
              </w:rPr>
              <w:t>الأولى</w:t>
            </w:r>
          </w:p>
          <w:p w:rsidR="00826014" w:rsidRPr="00BE0BC1" w:rsidRDefault="00826014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الصلح مبدأ اجتماعي وحضاري</w:t>
            </w:r>
          </w:p>
          <w:p w:rsidR="00077FF3" w:rsidRPr="00BE0BC1" w:rsidRDefault="00826014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1-الحل السلمي للخلافات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tbRl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أكتوبر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الوثيقة التاريخية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دراسة وثيقة بولينياك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: الخصائص الطبيعية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للجزائر 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3F69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753F69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الأولى</w:t>
            </w:r>
          </w:p>
          <w:p w:rsidR="00753F69" w:rsidRPr="00BE0BC1" w:rsidRDefault="00753F69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الصلح مبدأ اجتماعي وحضاري</w:t>
            </w:r>
          </w:p>
          <w:p w:rsidR="00077FF3" w:rsidRPr="00BE0BC1" w:rsidRDefault="00753F69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1-الحل القضائي للخلافات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BE023D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الثالثة : </w:t>
            </w:r>
            <w:r w:rsidR="00077FF3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الوثيقة التاريخية دراسة نداء </w:t>
            </w:r>
            <w:r w:rsidR="00AC60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(بيان)دي بورمون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3F69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الثانية : </w:t>
            </w:r>
            <w:r w:rsidR="00322E1F" w:rsidRPr="00BE0BC1">
              <w:rPr>
                <w:b/>
                <w:bCs/>
                <w:sz w:val="24"/>
                <w:szCs w:val="24"/>
                <w:rtl/>
              </w:rPr>
              <w:t>الخصائص الطبيعية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للجزائر 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26014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826014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الأولى</w:t>
            </w:r>
          </w:p>
          <w:p w:rsidR="00826014" w:rsidRPr="00BE0BC1" w:rsidRDefault="00826014" w:rsidP="00273ED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الصلح مبدأ اجتماعي وحضاري</w:t>
            </w:r>
          </w:p>
          <w:p w:rsidR="00077FF3" w:rsidRPr="00BE0BC1" w:rsidRDefault="00826014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2-</w:t>
            </w:r>
            <w:r w:rsidR="00753F69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الحل القضائي للخلافات</w:t>
            </w:r>
          </w:p>
        </w:tc>
      </w:tr>
      <w:tr w:rsidR="00077FF3" w:rsidRPr="00BE0BC1" w:rsidTr="00273EDC">
        <w:trPr>
          <w:trHeight w:val="421"/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الثالثة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: 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التنوع المناخي في الجزائر(1)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المناخ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3F69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753F69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الثانية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</w:rPr>
              <w:t>دور مؤسسات القضاء في الاستقرار والسلم</w:t>
            </w:r>
          </w:p>
          <w:p w:rsidR="00077FF3" w:rsidRPr="00BE0BC1" w:rsidRDefault="00753F69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1-إجراءات التقاضي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الوضعية المشكلة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الأنطلاقية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المركبة الأولى :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الاحتلال الفرنسي</w:t>
            </w:r>
            <w:r w:rsidR="009060F2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للجزائر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322E1F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الثالثة</w:t>
            </w:r>
            <w:r w:rsidR="00322E1F" w:rsidRPr="00BE0BC1">
              <w:rPr>
                <w:b/>
                <w:bCs/>
                <w:sz w:val="24"/>
                <w:szCs w:val="24"/>
                <w:rtl/>
              </w:rPr>
              <w:t xml:space="preserve">: 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التنوع المناخي في الجزائر</w:t>
            </w:r>
            <w:r w:rsidR="00326918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(2) المياه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753F69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الثانية</w:t>
            </w:r>
            <w:r w:rsidR="00753F69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53F69" w:rsidRPr="00BE0BC1">
              <w:rPr>
                <w:rFonts w:hint="cs"/>
                <w:b/>
                <w:bCs/>
                <w:sz w:val="24"/>
                <w:szCs w:val="24"/>
                <w:rtl/>
              </w:rPr>
              <w:t>دور مؤسسات القضاء في الاستقرار والسلم</w:t>
            </w:r>
          </w:p>
          <w:p w:rsidR="00753F69" w:rsidRPr="00BE0BC1" w:rsidRDefault="00753F69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2-دور السلطة القضائية في الاستقرار والسلم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tbRl"/>
            <w:hideMark/>
          </w:tcPr>
          <w:p w:rsidR="00077FF3" w:rsidRPr="00BE0BC1" w:rsidRDefault="00077FF3" w:rsidP="00273EDC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نوفمبر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9060F2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دولة الأمير عبد القادر وتنوع أشكال المقاومة في القرن 19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322E1F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الثالثة</w:t>
            </w:r>
            <w:r w:rsidR="00322E1F" w:rsidRPr="00BE0BC1">
              <w:rPr>
                <w:b/>
                <w:bCs/>
                <w:sz w:val="24"/>
                <w:szCs w:val="24"/>
                <w:rtl/>
              </w:rPr>
              <w:t xml:space="preserve">: 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التنوع المناخي في الجزائر(</w:t>
            </w:r>
            <w:r w:rsidR="00326918" w:rsidRPr="00BE0BC1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="00322E1F" w:rsidRPr="00BE0BC1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326918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التربة والغطاء النباتي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الثالثة : 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تقرير عن جلسة محاكمة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9060F2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دولة الأمير عبد القادر وتنوع أشكال المقاومة في القرن 19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326918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المركبة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الثالثة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: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التنوع المناخي في الجزائر(4)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التربة والغطاء النباتي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BB5326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وضعية تعلم إدماج كلي للمركبات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210DA6" w:rsidP="00273E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r w:rsidR="00077FF3" w:rsidRPr="00BE0BC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الثاني : التاريخ الوطني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9060F2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ال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سياسة الاستعمارية وتأثيرها على المجتمع الجزائري</w:t>
            </w:r>
          </w:p>
        </w:tc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210DA6" w:rsidP="00273E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r w:rsidR="00077FF3" w:rsidRPr="00BE0BC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الثاني : السكان و التنمية</w:t>
            </w: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6B2571" w:rsidP="00273E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r w:rsidR="00077FF3" w:rsidRPr="00BE0BC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الثاني : الحياة المدنية</w:t>
            </w: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BB5326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وضعي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ة تقويمية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C44189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ن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شأة الحركة الوطنية في القرن 20م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الوضعية المشكلة </w:t>
            </w:r>
            <w:r w:rsidR="00326918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الأنطلاقية </w:t>
            </w:r>
            <w:r w:rsidR="00210DA6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326918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الأولى : السكان في الجزائر 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الوضعية المشكلة 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</w:rPr>
              <w:t>الأنطلاقية</w:t>
            </w:r>
          </w:p>
          <w:p w:rsidR="00BB5326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الأولى :حقوق الإنسان 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</w:rPr>
              <w:t>(الإعلان العالمي)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ins w:id="2" w:author="HI" w:date="2018-09-08T17:38:00Z">
              <w:r w:rsidRPr="00BE0BC1">
                <w:rPr>
                  <w:b/>
                  <w:bCs/>
                  <w:color w:val="000000" w:themeColor="text1"/>
                  <w:sz w:val="24"/>
                  <w:szCs w:val="24"/>
                  <w:rtl/>
                </w:rPr>
                <w:t>ديسمبر</w:t>
              </w:r>
            </w:ins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التقويم </w:t>
            </w:r>
            <w:r w:rsidR="009060F2" w:rsidRPr="00BE0BC1">
              <w:rPr>
                <w:rFonts w:hint="cs"/>
                <w:b/>
                <w:bCs/>
                <w:sz w:val="24"/>
                <w:szCs w:val="24"/>
                <w:rtl/>
              </w:rPr>
              <w:t>ألتحصيلي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التقويم </w:t>
            </w:r>
            <w:r w:rsidR="00326918" w:rsidRPr="00BE0BC1">
              <w:rPr>
                <w:rFonts w:hint="cs"/>
                <w:b/>
                <w:bCs/>
                <w:sz w:val="24"/>
                <w:szCs w:val="24"/>
                <w:rtl/>
              </w:rPr>
              <w:t>ألتحصيلي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التقويم 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</w:rPr>
              <w:t>ألتحصيلي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C44189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ن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شأة الحركة الوطنية في القرن 20م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326918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الأولى: السكان في الجزائر</w:t>
            </w:r>
            <w:r w:rsidR="00326918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الأولى :حقوق الإنسان (الإعلان العالمي)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الشتاء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الشتاء</w:t>
            </w:r>
          </w:p>
        </w:tc>
      </w:tr>
      <w:tr w:rsidR="00077FF3" w:rsidRPr="00BE0BC1" w:rsidTr="00273EDC">
        <w:trPr>
          <w:trHeight w:val="380"/>
          <w:jc w:val="center"/>
        </w:trPr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rtl/>
                <w:lang w:bidi="ar-DZ"/>
              </w:rPr>
            </w:pPr>
            <w:ins w:id="3" w:author="HI" w:date="2018-09-08T17:31:00Z">
              <w:r w:rsidRPr="00BE0BC1">
                <w:rPr>
                  <w:b/>
                  <w:bCs/>
                  <w:color w:val="404040" w:themeColor="text1" w:themeTint="BF"/>
                  <w:sz w:val="24"/>
                  <w:szCs w:val="24"/>
                  <w:rtl/>
                </w:rPr>
                <w:t>جانفي</w:t>
              </w:r>
            </w:ins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C44189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ن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شأة الحركة الوطنية في القرن 20م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tabs>
                <w:tab w:val="center" w:pos="1451"/>
                <w:tab w:val="right" w:pos="2903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326918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الأولى: السكان في الجزائر3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الأولى : 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حقوق الطفل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C44189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ن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شأة الحركة الوطنية في القرن 20م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النشاط الاقتصادي</w:t>
            </w:r>
          </w:p>
          <w:p w:rsidR="0017543E" w:rsidRPr="00BE0BC1" w:rsidRDefault="0017543E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الزراعة 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</w:rPr>
              <w:t>الأولى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:</w:t>
            </w:r>
            <w:r w:rsidR="00BB5326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حقوق المرأة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AC6055" w:rsidP="00273EDC">
            <w:pPr>
              <w:tabs>
                <w:tab w:val="center" w:pos="1380"/>
                <w:tab w:val="right" w:pos="2761"/>
              </w:tabs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الثا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نية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:</w:t>
            </w:r>
            <w:r w:rsidR="002A6623" w:rsidRPr="00BE0BC1">
              <w:rPr>
                <w:rFonts w:hint="cs"/>
                <w:b/>
                <w:bCs/>
                <w:sz w:val="24"/>
                <w:szCs w:val="24"/>
                <w:rtl/>
              </w:rPr>
              <w:t>ظروف اندلاع الثورة التحريرية واستمرارها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43E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النشاط الاقتصادي</w:t>
            </w:r>
          </w:p>
          <w:p w:rsidR="00077FF3" w:rsidRPr="00BE0BC1" w:rsidRDefault="0017543E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الزراعة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الثانية : </w:t>
            </w:r>
            <w:r w:rsidR="00DA0B3D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دور المجتمع في تكريس الحقوق بأداء الواجبات</w:t>
            </w:r>
          </w:p>
          <w:p w:rsidR="00DA0B3D" w:rsidRPr="00BE0BC1" w:rsidRDefault="00DA0B3D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1-الواجبات التي كرسها الدستور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420108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ظروف اندلاع الثورة التحريرية واستمرارها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43E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الثانية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النشاط الاقتصادي</w:t>
            </w:r>
          </w:p>
          <w:p w:rsidR="00077FF3" w:rsidRPr="00BE0BC1" w:rsidRDefault="0017543E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الزراعة 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B3D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DA0B3D" w:rsidRPr="00BE0BC1">
              <w:rPr>
                <w:b/>
                <w:bCs/>
                <w:sz w:val="24"/>
                <w:szCs w:val="24"/>
                <w:rtl/>
              </w:rPr>
              <w:t xml:space="preserve"> الثانية : </w:t>
            </w:r>
            <w:r w:rsidR="00DA0B3D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دور المجتمع في تكريس الحقوق بأداء الواجبات</w:t>
            </w:r>
          </w:p>
          <w:p w:rsidR="00DA0B3D" w:rsidRPr="00BE0BC1" w:rsidRDefault="00DA0B3D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2-الأحزاب السياسية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فيفري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BE023D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ظروف اندلاع الثورة التحريرية واستمرارها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النشاط الاقتصادي</w:t>
            </w:r>
          </w:p>
          <w:p w:rsidR="0017543E" w:rsidRPr="00BE0BC1" w:rsidRDefault="0017543E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الصناعة 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B3D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DA0B3D" w:rsidRPr="00BE0BC1">
              <w:rPr>
                <w:b/>
                <w:bCs/>
                <w:sz w:val="24"/>
                <w:szCs w:val="24"/>
                <w:rtl/>
              </w:rPr>
              <w:t xml:space="preserve"> الثانية: </w:t>
            </w:r>
            <w:r w:rsidR="00DA0B3D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دور المجتمع في تكريس الحقوق بأداء الواجبات</w:t>
            </w:r>
          </w:p>
          <w:p w:rsidR="00077FF3" w:rsidRPr="00BE0BC1" w:rsidRDefault="00DA0B3D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2-النقابات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AC6055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الثا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لثة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:</w:t>
            </w:r>
            <w:r w:rsidR="00BE023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="009060F2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A6623" w:rsidRPr="00BE0BC1">
              <w:rPr>
                <w:b/>
                <w:bCs/>
                <w:sz w:val="24"/>
                <w:szCs w:val="24"/>
                <w:rtl/>
              </w:rPr>
              <w:t>م</w:t>
            </w:r>
            <w:r w:rsidR="002A6623"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راحل الثورة التحريرية الكبرى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الوضعية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النشاط الاقتصادي</w:t>
            </w:r>
          </w:p>
          <w:p w:rsidR="0017543E" w:rsidRPr="00BE0BC1" w:rsidRDefault="0017543E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الصناعة 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الثانية: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الخدمة الوطنية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A662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م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راحل الثورة التحريرية الكبرى</w:t>
            </w:r>
            <w:r w:rsidR="00AC60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النشاط الاقتصادي</w:t>
            </w:r>
          </w:p>
          <w:p w:rsidR="0017543E" w:rsidRPr="00BE0BC1" w:rsidRDefault="0017543E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التجارة الخارجية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الثانية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:السلوك السوي في إحقاق الحق (الهلال الأحمر الجزائري)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210DA6" w:rsidP="00273E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r w:rsidR="00077FF3" w:rsidRPr="00BE0BC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الثالث : ال تاريخ العام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077FF3" w:rsidRPr="00BE0BC1" w:rsidRDefault="00420108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م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راحل الثورة التحريرية الكبرى</w:t>
            </w:r>
            <w:r w:rsidR="00AC60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210DA6" w:rsidP="00273E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r w:rsidR="00077FF3" w:rsidRPr="00BE0BC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الثالث : السكان و البيئة</w:t>
            </w: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17543E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النشاط الاقتصادي</w:t>
            </w:r>
          </w:p>
          <w:p w:rsidR="0017543E" w:rsidRPr="00BE0BC1" w:rsidRDefault="0017543E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النقل</w:t>
            </w:r>
          </w:p>
        </w:tc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6B2571" w:rsidP="00273ED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  <w:r w:rsidR="00077FF3" w:rsidRPr="00BE0BC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الثالث : الحياة الديمقراطية ومؤسسات الجمهورية</w:t>
            </w: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4DF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وضعية تعلم إدماج كلي للمركبات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مارس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التقويم </w:t>
            </w:r>
            <w:r w:rsidR="001A4B1C" w:rsidRPr="00BE0BC1">
              <w:rPr>
                <w:rFonts w:hint="cs"/>
                <w:b/>
                <w:bCs/>
                <w:sz w:val="24"/>
                <w:szCs w:val="24"/>
                <w:rtl/>
              </w:rPr>
              <w:t>ألتحصيلي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التقويم </w:t>
            </w:r>
            <w:r w:rsidR="00DB0BB8" w:rsidRPr="00BE0BC1">
              <w:rPr>
                <w:rFonts w:hint="cs"/>
                <w:b/>
                <w:bCs/>
                <w:sz w:val="24"/>
                <w:szCs w:val="24"/>
                <w:rtl/>
              </w:rPr>
              <w:t>ألتحصيلي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التقويم </w:t>
            </w:r>
            <w:r w:rsidR="004044DF" w:rsidRPr="00BE0BC1">
              <w:rPr>
                <w:rFonts w:hint="cs"/>
                <w:b/>
                <w:bCs/>
                <w:sz w:val="24"/>
                <w:szCs w:val="24"/>
                <w:rtl/>
              </w:rPr>
              <w:t>ألتحصيلي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420108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م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راحل الثورة التحريرية الكبرى</w:t>
            </w:r>
            <w:r w:rsidR="00AC60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الثالثة : مشاكل التنمية في الجزائر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2571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الوضعية المشكلة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الأنطلاقية</w:t>
            </w:r>
          </w:p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الأولى : الدستور الجزائري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الربيع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عطلة الربيع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أفريل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420108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م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راحل الثورة التحريرية الكبر</w:t>
            </w:r>
            <w:r w:rsidR="00AC605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الأولى : </w:t>
            </w:r>
            <w:r w:rsidR="0017543E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المخاطر الطبيعية الكبرى في الجزائر</w:t>
            </w:r>
          </w:p>
          <w:p w:rsidR="0017543E" w:rsidRPr="00BE0BC1" w:rsidRDefault="0017543E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="004357DC" w:rsidRPr="00BE0BC1">
              <w:rPr>
                <w:rFonts w:hint="cs"/>
                <w:b/>
                <w:bCs/>
                <w:sz w:val="24"/>
                <w:szCs w:val="24"/>
                <w:rtl/>
              </w:rPr>
              <w:t>الزلازل والفيضانات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4044DF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077FF3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4044DF" w:rsidRPr="00BE0BC1">
              <w:rPr>
                <w:rFonts w:hint="cs"/>
                <w:b/>
                <w:bCs/>
                <w:sz w:val="24"/>
                <w:szCs w:val="24"/>
                <w:rtl/>
              </w:rPr>
              <w:t>الدستور وسير مؤسسات الجمهورية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BE023D" w:rsidP="00273EDC">
            <w:pPr>
              <w:tabs>
                <w:tab w:val="center" w:pos="1380"/>
                <w:tab w:val="right" w:pos="2761"/>
              </w:tabs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الوضعية المشكلة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الأنطلاقية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الأولى 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بؤر التوتر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في العالم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7DC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الوضعية </w:t>
            </w:r>
            <w:r w:rsidR="004357DC" w:rsidRPr="00BE0BC1">
              <w:rPr>
                <w:b/>
                <w:bCs/>
                <w:sz w:val="24"/>
                <w:szCs w:val="24"/>
                <w:rtl/>
              </w:rPr>
              <w:t xml:space="preserve">الأولى : </w:t>
            </w:r>
            <w:r w:rsidR="004357DC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المخاطر الطبيعية الكبرى في الجزائر</w:t>
            </w:r>
          </w:p>
          <w:p w:rsidR="00077FF3" w:rsidRPr="00BE0BC1" w:rsidRDefault="004357DC" w:rsidP="00273ED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الح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رائق والتصحر</w:t>
            </w:r>
            <w:r w:rsidRPr="00BE0BC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4044DF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4044DF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4044DF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4044DF" w:rsidRPr="00BE0BC1">
              <w:rPr>
                <w:rFonts w:hint="cs"/>
                <w:b/>
                <w:bCs/>
                <w:sz w:val="24"/>
                <w:szCs w:val="24"/>
                <w:rtl/>
              </w:rPr>
              <w:t>الدستور وسير مؤسسات الجمهورية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BE023D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بؤر التوتر في العالم</w:t>
            </w:r>
          </w:p>
          <w:p w:rsidR="003F5E1A" w:rsidRPr="00BE0BC1" w:rsidRDefault="003F5E1A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7DC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4357DC" w:rsidRPr="00BE0BC1">
              <w:rPr>
                <w:b/>
                <w:bCs/>
                <w:sz w:val="24"/>
                <w:szCs w:val="24"/>
                <w:rtl/>
              </w:rPr>
              <w:t xml:space="preserve"> الأولى : </w:t>
            </w:r>
            <w:r w:rsidR="004357DC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المخاطر الطبيعية الكبرى في الجزائر</w:t>
            </w:r>
          </w:p>
          <w:p w:rsidR="00077FF3" w:rsidRPr="00BE0BC1" w:rsidRDefault="004357DC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الجراد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4044DF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4044DF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الثانية</w:t>
            </w:r>
            <w:r w:rsidR="004044DF" w:rsidRPr="00BE0BC1">
              <w:rPr>
                <w:b/>
                <w:bCs/>
                <w:sz w:val="24"/>
                <w:szCs w:val="24"/>
                <w:rtl/>
              </w:rPr>
              <w:t xml:space="preserve"> : </w:t>
            </w:r>
            <w:r w:rsidR="004044DF" w:rsidRPr="00BE0BC1">
              <w:rPr>
                <w:rFonts w:hint="cs"/>
                <w:b/>
                <w:bCs/>
                <w:sz w:val="24"/>
                <w:szCs w:val="24"/>
                <w:rtl/>
              </w:rPr>
              <w:t>الدستور وسير مؤسسات الجمهورية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BE023D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الثانية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: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الجزائر والقضايا المعاصرة أبعاد بؤر التوتر في العالم القضية الفلسطينية نموذج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4357DC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الثانية :الإجراءات الوقائية من المخاطر الكبرى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4044DF" w:rsidRPr="00BE0BC1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4044DF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الثالثة</w:t>
            </w:r>
            <w:r w:rsidR="004044DF" w:rsidRPr="00BE0BC1">
              <w:rPr>
                <w:b/>
                <w:bCs/>
                <w:sz w:val="24"/>
                <w:szCs w:val="24"/>
                <w:rtl/>
              </w:rPr>
              <w:t xml:space="preserve"> :</w:t>
            </w:r>
            <w:r w:rsidR="00BE0BC1" w:rsidRPr="00BE0BC1">
              <w:rPr>
                <w:rFonts w:hint="cs"/>
                <w:b/>
                <w:bCs/>
                <w:sz w:val="24"/>
                <w:szCs w:val="24"/>
                <w:rtl/>
              </w:rPr>
              <w:t>احترام القانون أساس العدل والأمن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077FF3" w:rsidRPr="00BE0BC1" w:rsidRDefault="00077FF3" w:rsidP="00273ED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ماي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BE023D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المركبة الثا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لثة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: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الجزائر والقضايا المعاصرة موقف الجزائر من القضايا العادلة فلسطين والصحراء الغربية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210DA6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4357DC" w:rsidRPr="00BE0BC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الثالثة : تقديم خطة تسيير أزمة ناتجة عن كارثة طبيعية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6B2571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r w:rsidR="00BE0BC1" w:rsidRPr="00BE0BC1">
              <w:rPr>
                <w:rFonts w:hint="cs"/>
                <w:b/>
                <w:bCs/>
                <w:sz w:val="24"/>
                <w:szCs w:val="24"/>
                <w:rtl/>
              </w:rPr>
              <w:t>الثالثة</w:t>
            </w:r>
            <w:r w:rsidR="00BE0BC1" w:rsidRPr="00BE0BC1">
              <w:rPr>
                <w:b/>
                <w:bCs/>
                <w:sz w:val="24"/>
                <w:szCs w:val="24"/>
                <w:rtl/>
              </w:rPr>
              <w:t xml:space="preserve"> :</w:t>
            </w:r>
            <w:r w:rsidR="00BE0BC1" w:rsidRPr="00BE0BC1">
              <w:rPr>
                <w:rFonts w:hint="cs"/>
                <w:b/>
                <w:bCs/>
                <w:sz w:val="24"/>
                <w:szCs w:val="24"/>
                <w:rtl/>
              </w:rPr>
              <w:t>احترام القانون أساس العدل والأمن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420108" w:rsidP="00273EDC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المركبة الثا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</w:rPr>
              <w:t>لثة</w:t>
            </w:r>
            <w:r w:rsidRPr="00BE0BC1">
              <w:rPr>
                <w:b/>
                <w:bCs/>
                <w:sz w:val="24"/>
                <w:szCs w:val="24"/>
                <w:rtl/>
              </w:rPr>
              <w:t xml:space="preserve"> :</w:t>
            </w:r>
            <w:r w:rsidRPr="00BE0B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الجزائر والقضايا المعاصرة موقف الجزائر من القضايا العادلة فلسطين والصحراء الغربية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وضعية تعلم إدماج كلي للمركبات</w:t>
            </w:r>
          </w:p>
        </w:tc>
      </w:tr>
      <w:tr w:rsidR="00077FF3" w:rsidRPr="00BE0BC1" w:rsidTr="00273EDC">
        <w:trPr>
          <w:jc w:val="center"/>
        </w:trPr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التقويم </w:t>
            </w:r>
            <w:r w:rsidR="00DB0BB8" w:rsidRPr="00BE0BC1">
              <w:rPr>
                <w:rFonts w:hint="cs"/>
                <w:b/>
                <w:bCs/>
                <w:sz w:val="24"/>
                <w:szCs w:val="24"/>
                <w:rtl/>
              </w:rPr>
              <w:t>ألتحصيلي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التقويم </w:t>
            </w:r>
            <w:r w:rsidR="00DB0BB8" w:rsidRPr="00BE0BC1">
              <w:rPr>
                <w:rFonts w:hint="cs"/>
                <w:b/>
                <w:bCs/>
                <w:sz w:val="24"/>
                <w:szCs w:val="24"/>
                <w:rtl/>
              </w:rPr>
              <w:t>ألتحصيلي</w:t>
            </w:r>
          </w:p>
        </w:tc>
        <w:tc>
          <w:tcPr>
            <w:tcW w:w="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7FF3" w:rsidRPr="00BE0BC1" w:rsidRDefault="00077FF3" w:rsidP="00273ED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77FF3" w:rsidRPr="00BE0BC1" w:rsidRDefault="00077FF3" w:rsidP="00273EDC">
            <w:pPr>
              <w:jc w:val="center"/>
              <w:rPr>
                <w:b/>
                <w:bCs/>
                <w:sz w:val="24"/>
                <w:szCs w:val="24"/>
              </w:rPr>
            </w:pPr>
            <w:r w:rsidRPr="00BE0BC1">
              <w:rPr>
                <w:b/>
                <w:bCs/>
                <w:sz w:val="24"/>
                <w:szCs w:val="24"/>
                <w:rtl/>
              </w:rPr>
              <w:t xml:space="preserve">التقويم </w:t>
            </w:r>
            <w:r w:rsidR="00DB0BB8" w:rsidRPr="00BE0BC1">
              <w:rPr>
                <w:rFonts w:hint="cs"/>
                <w:b/>
                <w:bCs/>
                <w:sz w:val="24"/>
                <w:szCs w:val="24"/>
                <w:rtl/>
              </w:rPr>
              <w:t>ألتحصيلي</w:t>
            </w:r>
          </w:p>
        </w:tc>
      </w:tr>
    </w:tbl>
    <w:p w:rsidR="00077FF3" w:rsidRDefault="00077FF3" w:rsidP="00273EDC">
      <w:pPr>
        <w:bidi/>
        <w:spacing w:line="480" w:lineRule="auto"/>
        <w:jc w:val="center"/>
        <w:rPr>
          <w:sz w:val="32"/>
          <w:szCs w:val="32"/>
        </w:rPr>
      </w:pPr>
      <w:r w:rsidRPr="00BE0BC1">
        <w:rPr>
          <w:b/>
          <w:bCs/>
          <w:sz w:val="32"/>
          <w:szCs w:val="32"/>
          <w:rtl/>
        </w:rPr>
        <w:t>الأستاذ                                       المدير                                         المفتش</w:t>
      </w:r>
    </w:p>
    <w:p w:rsidR="006837DA" w:rsidRDefault="006837DA" w:rsidP="00273EDC">
      <w:pPr>
        <w:jc w:val="center"/>
        <w:rPr>
          <w:lang w:bidi="ar-DZ"/>
        </w:rPr>
      </w:pPr>
    </w:p>
    <w:sectPr w:rsidR="006837DA" w:rsidSect="008D3664">
      <w:pgSz w:w="11906" w:h="16838" w:code="9"/>
      <w:pgMar w:top="289" w:right="567" w:bottom="539" w:left="539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F09AA"/>
    <w:multiLevelType w:val="hybridMultilevel"/>
    <w:tmpl w:val="3FBED5D8"/>
    <w:lvl w:ilvl="0" w:tplc="36443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4B79"/>
    <w:multiLevelType w:val="hybridMultilevel"/>
    <w:tmpl w:val="63D8DABC"/>
    <w:lvl w:ilvl="0" w:tplc="5600B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A73FA"/>
    <w:multiLevelType w:val="hybridMultilevel"/>
    <w:tmpl w:val="3C002568"/>
    <w:lvl w:ilvl="0" w:tplc="0BD07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77FF3"/>
    <w:rsid w:val="00077FF3"/>
    <w:rsid w:val="0017543E"/>
    <w:rsid w:val="001A4B1C"/>
    <w:rsid w:val="00210DA6"/>
    <w:rsid w:val="00273EDC"/>
    <w:rsid w:val="002A6623"/>
    <w:rsid w:val="002E4E2F"/>
    <w:rsid w:val="00322E1F"/>
    <w:rsid w:val="00326918"/>
    <w:rsid w:val="003F5E1A"/>
    <w:rsid w:val="004044DF"/>
    <w:rsid w:val="00420108"/>
    <w:rsid w:val="004357DC"/>
    <w:rsid w:val="00573B25"/>
    <w:rsid w:val="0064187B"/>
    <w:rsid w:val="006837DA"/>
    <w:rsid w:val="006B2571"/>
    <w:rsid w:val="00753F69"/>
    <w:rsid w:val="007A4958"/>
    <w:rsid w:val="00800F73"/>
    <w:rsid w:val="00826014"/>
    <w:rsid w:val="008D3664"/>
    <w:rsid w:val="008F44D4"/>
    <w:rsid w:val="009060F2"/>
    <w:rsid w:val="00AC6055"/>
    <w:rsid w:val="00BB3F66"/>
    <w:rsid w:val="00BB5326"/>
    <w:rsid w:val="00BE023D"/>
    <w:rsid w:val="00BE0BC1"/>
    <w:rsid w:val="00C44189"/>
    <w:rsid w:val="00C677E9"/>
    <w:rsid w:val="00CA1DEC"/>
    <w:rsid w:val="00DA0B3D"/>
    <w:rsid w:val="00DB0BB8"/>
    <w:rsid w:val="00DB0E83"/>
    <w:rsid w:val="00EB4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F49A"/>
  <w15:docId w15:val="{A325FFFA-35B1-422C-B05F-85195D46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FF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FF3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35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DC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7</cp:revision>
  <cp:lastPrinted>2024-08-31T13:40:00Z</cp:lastPrinted>
  <dcterms:created xsi:type="dcterms:W3CDTF">2019-08-31T05:09:00Z</dcterms:created>
  <dcterms:modified xsi:type="dcterms:W3CDTF">2024-08-31T13:40:00Z</dcterms:modified>
</cp:coreProperties>
</file>