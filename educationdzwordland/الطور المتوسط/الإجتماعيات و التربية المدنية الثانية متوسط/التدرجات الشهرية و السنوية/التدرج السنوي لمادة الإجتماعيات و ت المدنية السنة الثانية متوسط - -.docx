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11341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425"/>
        <w:gridCol w:w="283"/>
        <w:gridCol w:w="425"/>
        <w:gridCol w:w="1843"/>
        <w:gridCol w:w="1417"/>
        <w:gridCol w:w="425"/>
        <w:gridCol w:w="851"/>
        <w:gridCol w:w="2126"/>
        <w:gridCol w:w="426"/>
        <w:gridCol w:w="3120"/>
        <w:tblGridChange w:id="0">
          <w:tblGrid>
            <w:gridCol w:w="425"/>
            <w:gridCol w:w="106"/>
            <w:gridCol w:w="177"/>
            <w:gridCol w:w="425"/>
            <w:gridCol w:w="20"/>
            <w:gridCol w:w="881"/>
            <w:gridCol w:w="942"/>
            <w:gridCol w:w="1417"/>
            <w:gridCol w:w="49"/>
            <w:gridCol w:w="376"/>
            <w:gridCol w:w="534"/>
            <w:gridCol w:w="317"/>
            <w:gridCol w:w="2126"/>
            <w:gridCol w:w="75"/>
            <w:gridCol w:w="351"/>
            <w:gridCol w:w="717"/>
            <w:gridCol w:w="2403"/>
            <w:gridCol w:w="213"/>
          </w:tblGrid>
        </w:tblGridChange>
      </w:tblGrid>
      <w:tr w:rsidR="007A7559" w:rsidTr="002A0BCD">
        <w:tc>
          <w:tcPr>
            <w:tcW w:w="297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9C2" w:rsidRPr="00B529C2" w:rsidRDefault="008B3F3E" w:rsidP="0081240F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مديرية التربية لولاية : </w:t>
            </w:r>
            <w:r w:rsidR="00B529C2" w:rsidRPr="00B529C2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69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9C2" w:rsidRPr="00B529C2" w:rsidRDefault="00B529C2" w:rsidP="002D3B50">
            <w:pPr>
              <w:bidi/>
              <w:rPr>
                <w:sz w:val="28"/>
                <w:szCs w:val="28"/>
                <w:rtl/>
              </w:rPr>
            </w:pPr>
            <w:r w:rsidRPr="00B529C2">
              <w:rPr>
                <w:rFonts w:hint="cs"/>
                <w:sz w:val="28"/>
                <w:szCs w:val="28"/>
                <w:rtl/>
              </w:rPr>
              <w:t xml:space="preserve">متوسطة </w:t>
            </w:r>
          </w:p>
        </w:tc>
        <w:tc>
          <w:tcPr>
            <w:tcW w:w="25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9C2" w:rsidRPr="00B529C2" w:rsidRDefault="00B529C2" w:rsidP="002D3B50">
            <w:pPr>
              <w:bidi/>
              <w:rPr>
                <w:sz w:val="28"/>
                <w:szCs w:val="28"/>
                <w:rtl/>
              </w:rPr>
            </w:pPr>
            <w:r w:rsidRPr="00B529C2">
              <w:rPr>
                <w:rFonts w:hint="cs"/>
                <w:sz w:val="28"/>
                <w:szCs w:val="28"/>
                <w:rtl/>
              </w:rPr>
              <w:t>الأستاذ :</w:t>
            </w:r>
            <w:r w:rsidR="0081240F">
              <w:rPr>
                <w:sz w:val="28"/>
                <w:szCs w:val="28"/>
              </w:rPr>
              <w:t xml:space="preserve"> 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529C2" w:rsidRPr="00B529C2" w:rsidRDefault="00B529C2" w:rsidP="00D937DC">
            <w:pPr>
              <w:bidi/>
              <w:rPr>
                <w:sz w:val="28"/>
                <w:szCs w:val="28"/>
                <w:rtl/>
              </w:rPr>
            </w:pPr>
            <w:r w:rsidRPr="00B529C2">
              <w:rPr>
                <w:rFonts w:hint="cs"/>
                <w:sz w:val="28"/>
                <w:szCs w:val="28"/>
                <w:rtl/>
              </w:rPr>
              <w:t>السنة الدراسية</w:t>
            </w:r>
            <w:r w:rsidR="0081240F">
              <w:rPr>
                <w:sz w:val="28"/>
                <w:szCs w:val="28"/>
              </w:rPr>
              <w:t xml:space="preserve"> </w:t>
            </w:r>
            <w:r w:rsidRPr="00B529C2">
              <w:rPr>
                <w:rFonts w:hint="cs"/>
                <w:sz w:val="28"/>
                <w:szCs w:val="28"/>
                <w:rtl/>
              </w:rPr>
              <w:t>:</w:t>
            </w:r>
            <w:r w:rsidR="0081240F">
              <w:rPr>
                <w:sz w:val="28"/>
                <w:szCs w:val="28"/>
              </w:rPr>
              <w:t xml:space="preserve"> </w:t>
            </w:r>
            <w:bookmarkStart w:id="1" w:name="_GoBack"/>
            <w:bookmarkEnd w:id="1"/>
          </w:p>
        </w:tc>
      </w:tr>
      <w:tr w:rsidR="00B529C2" w:rsidTr="0081240F">
        <w:trPr>
          <w:trHeight w:val="80"/>
        </w:trPr>
        <w:tc>
          <w:tcPr>
            <w:tcW w:w="11341" w:type="dxa"/>
            <w:gridSpan w:val="10"/>
            <w:tcBorders>
              <w:top w:val="single" w:sz="4" w:space="0" w:color="auto"/>
              <w:left w:val="single" w:sz="4" w:space="0" w:color="auto"/>
            </w:tcBorders>
          </w:tcPr>
          <w:p w:rsidR="00B529C2" w:rsidRPr="00B529C2" w:rsidRDefault="00B529C2" w:rsidP="00B529C2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529C2">
              <w:rPr>
                <w:rFonts w:hint="cs"/>
                <w:b/>
                <w:bCs/>
                <w:sz w:val="32"/>
                <w:szCs w:val="32"/>
                <w:rtl/>
              </w:rPr>
              <w:t>التدرج السنوي</w:t>
            </w:r>
            <w:r w:rsidR="002A0BCD">
              <w:rPr>
                <w:rFonts w:hint="cs"/>
                <w:b/>
                <w:bCs/>
                <w:sz w:val="32"/>
                <w:szCs w:val="32"/>
                <w:rtl/>
              </w:rPr>
              <w:t xml:space="preserve"> لمادة الإجتماعيات السنة الثانية</w:t>
            </w:r>
            <w:r w:rsidRPr="00B529C2">
              <w:rPr>
                <w:rFonts w:hint="cs"/>
                <w:b/>
                <w:bCs/>
                <w:sz w:val="32"/>
                <w:szCs w:val="32"/>
                <w:rtl/>
              </w:rPr>
              <w:t xml:space="preserve"> متوسط</w:t>
            </w:r>
          </w:p>
        </w:tc>
      </w:tr>
      <w:tr w:rsidR="007A7559" w:rsidTr="002A0BCD">
        <w:tc>
          <w:tcPr>
            <w:tcW w:w="425" w:type="dxa"/>
            <w:vMerge w:val="restart"/>
            <w:textDirection w:val="btLr"/>
          </w:tcPr>
          <w:p w:rsidR="008937F5" w:rsidRDefault="007A7559">
            <w:pPr>
              <w:ind w:left="113" w:right="113"/>
              <w:jc w:val="center"/>
              <w:rPr>
                <w:sz w:val="24"/>
                <w:szCs w:val="24"/>
                <w:rtl/>
              </w:rPr>
            </w:pPr>
            <w:ins w:id="2" w:author="HI" w:date="2018-09-08T17:31:00Z">
              <w:r>
                <w:rPr>
                  <w:rFonts w:hint="cs"/>
                  <w:sz w:val="24"/>
                  <w:szCs w:val="24"/>
                  <w:rtl/>
                </w:rPr>
                <w:t>سبتمبر</w:t>
              </w:r>
            </w:ins>
          </w:p>
        </w:tc>
        <w:tc>
          <w:tcPr>
            <w:tcW w:w="283" w:type="dxa"/>
          </w:tcPr>
          <w:p w:rsidR="00B529C2" w:rsidRPr="002A362E" w:rsidRDefault="00B529C2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425" w:type="dxa"/>
            <w:vMerge w:val="restart"/>
            <w:textDirection w:val="btLr"/>
          </w:tcPr>
          <w:p w:rsidR="008937F5" w:rsidRPr="00962EFD" w:rsidRDefault="007A7559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62EF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الميدان الأول : الوثائق التاريخية</w:t>
            </w:r>
          </w:p>
        </w:tc>
        <w:tc>
          <w:tcPr>
            <w:tcW w:w="3260" w:type="dxa"/>
            <w:gridSpan w:val="2"/>
          </w:tcPr>
          <w:p w:rsidR="00B529C2" w:rsidRPr="002A362E" w:rsidRDefault="00B529C2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التقويم التشخيصي</w:t>
            </w:r>
          </w:p>
        </w:tc>
        <w:tc>
          <w:tcPr>
            <w:tcW w:w="425" w:type="dxa"/>
            <w:vMerge w:val="restart"/>
            <w:textDirection w:val="btLr"/>
          </w:tcPr>
          <w:p w:rsidR="008937F5" w:rsidRPr="00962EFD" w:rsidRDefault="007A7559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62EF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الميدان الأول : المجال الجغرافي</w:t>
            </w:r>
          </w:p>
        </w:tc>
        <w:tc>
          <w:tcPr>
            <w:tcW w:w="2977" w:type="dxa"/>
            <w:gridSpan w:val="2"/>
          </w:tcPr>
          <w:p w:rsidR="00B529C2" w:rsidRPr="002A362E" w:rsidRDefault="00B529C2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التقويم التشخيصي</w:t>
            </w:r>
          </w:p>
        </w:tc>
        <w:tc>
          <w:tcPr>
            <w:tcW w:w="426" w:type="dxa"/>
            <w:vMerge w:val="restart"/>
            <w:textDirection w:val="btLr"/>
          </w:tcPr>
          <w:p w:rsidR="008937F5" w:rsidRPr="00962EFD" w:rsidRDefault="007A7559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962EF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الميدان الأول : الحياة الجماعية</w:t>
            </w:r>
          </w:p>
        </w:tc>
        <w:tc>
          <w:tcPr>
            <w:tcW w:w="3120" w:type="dxa"/>
          </w:tcPr>
          <w:p w:rsidR="00B529C2" w:rsidRPr="002A362E" w:rsidRDefault="00B529C2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التقويم التشخيصي</w:t>
            </w:r>
          </w:p>
        </w:tc>
      </w:tr>
      <w:tr w:rsidR="007A7559" w:rsidTr="002A0BCD">
        <w:tblPrEx>
          <w:tblW w:w="11341" w:type="dxa"/>
          <w:tblInd w:w="106" w:type="dxa"/>
          <w:tblLayout w:type="fixed"/>
          <w:tblPrExChange w:id="3" w:author="HI" w:date="2018-09-08T17:36:00Z">
            <w:tblPrEx>
              <w:tblW w:w="0" w:type="auto"/>
              <w:tblInd w:w="247" w:type="dxa"/>
              <w:tblLayout w:type="fixed"/>
            </w:tblPrEx>
          </w:tblPrExChange>
        </w:tblPrEx>
        <w:tc>
          <w:tcPr>
            <w:tcW w:w="425" w:type="dxa"/>
            <w:vMerge/>
            <w:tcPrChange w:id="4" w:author="HI" w:date="2018-09-08T17:36:00Z">
              <w:tcPr>
                <w:tcW w:w="531" w:type="dxa"/>
                <w:gridSpan w:val="2"/>
                <w:vMerge/>
              </w:tcPr>
            </w:tcPrChange>
          </w:tcPr>
          <w:p w:rsidR="00B529C2" w:rsidRPr="002A362E" w:rsidRDefault="00B529C2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3" w:type="dxa"/>
            <w:tcPrChange w:id="5" w:author="HI" w:date="2018-09-08T17:36:00Z">
              <w:tcPr>
                <w:tcW w:w="622" w:type="dxa"/>
                <w:gridSpan w:val="3"/>
              </w:tcPr>
            </w:tcPrChange>
          </w:tcPr>
          <w:p w:rsidR="00B529C2" w:rsidRPr="002A362E" w:rsidRDefault="00B529C2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425" w:type="dxa"/>
            <w:vMerge/>
            <w:tcPrChange w:id="6" w:author="HI" w:date="2018-09-08T17:36:00Z">
              <w:tcPr>
                <w:tcW w:w="881" w:type="dxa"/>
                <w:vMerge/>
              </w:tcPr>
            </w:tcPrChange>
          </w:tcPr>
          <w:p w:rsidR="00B529C2" w:rsidRPr="002A362E" w:rsidRDefault="00B529C2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0" w:type="dxa"/>
            <w:gridSpan w:val="2"/>
            <w:tcPrChange w:id="7" w:author="HI" w:date="2018-09-08T17:36:00Z">
              <w:tcPr>
                <w:tcW w:w="2408" w:type="dxa"/>
                <w:gridSpan w:val="3"/>
              </w:tcPr>
            </w:tcPrChange>
          </w:tcPr>
          <w:p w:rsidR="00B529C2" w:rsidRPr="002A362E" w:rsidRDefault="00B529C2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الوضعية المشكلة الإنطلاقية (الأم )</w:t>
            </w:r>
          </w:p>
        </w:tc>
        <w:tc>
          <w:tcPr>
            <w:tcW w:w="425" w:type="dxa"/>
            <w:vMerge/>
            <w:tcPrChange w:id="8" w:author="HI" w:date="2018-09-08T17:36:00Z">
              <w:tcPr>
                <w:tcW w:w="910" w:type="dxa"/>
                <w:gridSpan w:val="2"/>
                <w:vMerge/>
              </w:tcPr>
            </w:tcPrChange>
          </w:tcPr>
          <w:p w:rsidR="00B529C2" w:rsidRPr="002A362E" w:rsidRDefault="00B529C2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  <w:tcPrChange w:id="9" w:author="HI" w:date="2018-09-08T17:36:00Z">
              <w:tcPr>
                <w:tcW w:w="2518" w:type="dxa"/>
                <w:gridSpan w:val="3"/>
              </w:tcPr>
            </w:tcPrChange>
          </w:tcPr>
          <w:p w:rsidR="00B529C2" w:rsidRPr="002A362E" w:rsidRDefault="00B529C2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الوضعية المشكلة الإنطلاقية (الأم )</w:t>
            </w:r>
          </w:p>
        </w:tc>
        <w:tc>
          <w:tcPr>
            <w:tcW w:w="426" w:type="dxa"/>
            <w:vMerge/>
            <w:tcPrChange w:id="10" w:author="HI" w:date="2018-09-08T17:36:00Z">
              <w:tcPr>
                <w:tcW w:w="1068" w:type="dxa"/>
                <w:gridSpan w:val="2"/>
                <w:vMerge/>
              </w:tcPr>
            </w:tcPrChange>
          </w:tcPr>
          <w:p w:rsidR="00B529C2" w:rsidRPr="002A362E" w:rsidRDefault="00B529C2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20" w:type="dxa"/>
            <w:tcPrChange w:id="11" w:author="HI" w:date="2018-09-08T17:36:00Z">
              <w:tcPr>
                <w:tcW w:w="2616" w:type="dxa"/>
                <w:gridSpan w:val="2"/>
              </w:tcPr>
            </w:tcPrChange>
          </w:tcPr>
          <w:p w:rsidR="00B529C2" w:rsidRPr="002A362E" w:rsidRDefault="00B529C2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الوضعية المشكلة الإنطلاقية (الأم )</w:t>
            </w:r>
          </w:p>
        </w:tc>
      </w:tr>
      <w:tr w:rsidR="007A7559" w:rsidTr="00962EFD">
        <w:tblPrEx>
          <w:tblW w:w="11341" w:type="dxa"/>
          <w:tblInd w:w="106" w:type="dxa"/>
          <w:tblLayout w:type="fixed"/>
          <w:tblPrExChange w:id="12" w:author="HI" w:date="2018-09-08T17:36:00Z">
            <w:tblPrEx>
              <w:tblW w:w="0" w:type="auto"/>
              <w:tblInd w:w="247" w:type="dxa"/>
              <w:tblLayout w:type="fixed"/>
            </w:tblPrEx>
          </w:tblPrExChange>
        </w:tblPrEx>
        <w:tc>
          <w:tcPr>
            <w:tcW w:w="425" w:type="dxa"/>
            <w:vMerge/>
            <w:tcPrChange w:id="13" w:author="HI" w:date="2018-09-08T17:36:00Z">
              <w:tcPr>
                <w:tcW w:w="531" w:type="dxa"/>
                <w:gridSpan w:val="2"/>
                <w:vMerge/>
              </w:tcPr>
            </w:tcPrChange>
          </w:tcPr>
          <w:p w:rsidR="00B529C2" w:rsidRPr="002A362E" w:rsidRDefault="00B529C2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3" w:type="dxa"/>
            <w:tcPrChange w:id="14" w:author="HI" w:date="2018-09-08T17:36:00Z">
              <w:tcPr>
                <w:tcW w:w="622" w:type="dxa"/>
                <w:gridSpan w:val="3"/>
              </w:tcPr>
            </w:tcPrChange>
          </w:tcPr>
          <w:p w:rsidR="00B529C2" w:rsidRPr="002A362E" w:rsidRDefault="00B529C2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425" w:type="dxa"/>
            <w:vMerge/>
            <w:tcPrChange w:id="15" w:author="HI" w:date="2018-09-08T17:36:00Z">
              <w:tcPr>
                <w:tcW w:w="881" w:type="dxa"/>
                <w:vMerge/>
              </w:tcPr>
            </w:tcPrChange>
          </w:tcPr>
          <w:p w:rsidR="00B529C2" w:rsidRPr="002A362E" w:rsidRDefault="00B529C2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0" w:type="dxa"/>
            <w:gridSpan w:val="2"/>
            <w:tcPrChange w:id="16" w:author="HI" w:date="2018-09-08T17:36:00Z">
              <w:tcPr>
                <w:tcW w:w="2408" w:type="dxa"/>
                <w:gridSpan w:val="3"/>
              </w:tcPr>
            </w:tcPrChange>
          </w:tcPr>
          <w:p w:rsidR="00B529C2" w:rsidRPr="002A362E" w:rsidRDefault="00B529C2" w:rsidP="00272CC8">
            <w:pPr>
              <w:jc w:val="center"/>
              <w:rPr>
                <w:sz w:val="24"/>
                <w:szCs w:val="24"/>
                <w:rtl/>
                <w:lang w:bidi="ar-DZ"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المركبة الأولى :</w:t>
            </w:r>
            <w:r w:rsidR="00272CC8">
              <w:rPr>
                <w:rFonts w:hint="cs"/>
                <w:sz w:val="24"/>
                <w:szCs w:val="24"/>
                <w:rtl/>
              </w:rPr>
              <w:t xml:space="preserve"> الخطوات المنهجية لدراسة الوثيقة التاريخية</w:t>
            </w:r>
          </w:p>
        </w:tc>
        <w:tc>
          <w:tcPr>
            <w:tcW w:w="425" w:type="dxa"/>
            <w:vMerge/>
            <w:tcPrChange w:id="17" w:author="HI" w:date="2018-09-08T17:36:00Z">
              <w:tcPr>
                <w:tcW w:w="910" w:type="dxa"/>
                <w:gridSpan w:val="2"/>
                <w:vMerge/>
              </w:tcPr>
            </w:tcPrChange>
          </w:tcPr>
          <w:p w:rsidR="00B529C2" w:rsidRPr="002A362E" w:rsidRDefault="00B529C2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  <w:vAlign w:val="center"/>
            <w:tcPrChange w:id="18" w:author="HI" w:date="2018-09-08T17:36:00Z">
              <w:tcPr>
                <w:tcW w:w="2518" w:type="dxa"/>
                <w:gridSpan w:val="3"/>
              </w:tcPr>
            </w:tcPrChange>
          </w:tcPr>
          <w:p w:rsidR="00B529C2" w:rsidRPr="002A0BCD" w:rsidRDefault="002A0BCD" w:rsidP="00962EFD">
            <w:pPr>
              <w:jc w:val="center"/>
              <w:rPr>
                <w:rtl/>
              </w:rPr>
            </w:pPr>
            <w:r w:rsidRPr="002A0BCD">
              <w:rPr>
                <w:rFonts w:hint="cs"/>
                <w:rtl/>
              </w:rPr>
              <w:t>المركبة الأولى:</w:t>
            </w:r>
            <w:r w:rsidR="00B529C2" w:rsidRPr="002A0BCD">
              <w:rPr>
                <w:rFonts w:hint="cs"/>
                <w:rtl/>
              </w:rPr>
              <w:t>الخصائص الطبيعية</w:t>
            </w:r>
            <w:r>
              <w:rPr>
                <w:rFonts w:hint="cs"/>
                <w:rtl/>
              </w:rPr>
              <w:t xml:space="preserve"> أسيا</w:t>
            </w:r>
          </w:p>
        </w:tc>
        <w:tc>
          <w:tcPr>
            <w:tcW w:w="426" w:type="dxa"/>
            <w:vMerge/>
            <w:vAlign w:val="center"/>
            <w:tcPrChange w:id="19" w:author="HI" w:date="2018-09-08T17:36:00Z">
              <w:tcPr>
                <w:tcW w:w="1068" w:type="dxa"/>
                <w:gridSpan w:val="2"/>
                <w:vMerge/>
              </w:tcPr>
            </w:tcPrChange>
          </w:tcPr>
          <w:p w:rsidR="00B529C2" w:rsidRPr="002A362E" w:rsidRDefault="00B529C2" w:rsidP="00962EFD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20" w:type="dxa"/>
            <w:vAlign w:val="center"/>
            <w:tcPrChange w:id="20" w:author="HI" w:date="2018-09-08T17:36:00Z">
              <w:tcPr>
                <w:tcW w:w="2616" w:type="dxa"/>
                <w:gridSpan w:val="2"/>
              </w:tcPr>
            </w:tcPrChange>
          </w:tcPr>
          <w:p w:rsidR="00B529C2" w:rsidRPr="002A362E" w:rsidRDefault="00B529C2" w:rsidP="00962EFD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المركبة الأولى : ا</w:t>
            </w:r>
            <w:r w:rsidR="002A0BCD">
              <w:rPr>
                <w:rFonts w:hint="cs"/>
                <w:sz w:val="24"/>
                <w:szCs w:val="24"/>
                <w:rtl/>
              </w:rPr>
              <w:t>لحوار</w:t>
            </w:r>
          </w:p>
        </w:tc>
      </w:tr>
      <w:tr w:rsidR="00922ED5" w:rsidTr="002A0BCD">
        <w:tblPrEx>
          <w:tblW w:w="11341" w:type="dxa"/>
          <w:tblInd w:w="106" w:type="dxa"/>
          <w:tblLayout w:type="fixed"/>
          <w:tblPrExChange w:id="21" w:author="HI" w:date="2018-09-08T17:36:00Z">
            <w:tblPrEx>
              <w:tblW w:w="0" w:type="auto"/>
              <w:tblInd w:w="247" w:type="dxa"/>
              <w:tblLayout w:type="fixed"/>
            </w:tblPrEx>
          </w:tblPrExChange>
        </w:tblPrEx>
        <w:tc>
          <w:tcPr>
            <w:tcW w:w="425" w:type="dxa"/>
            <w:vMerge w:val="restart"/>
            <w:textDirection w:val="btLr"/>
            <w:tcPrChange w:id="22" w:author="HI" w:date="2018-09-08T17:36:00Z">
              <w:tcPr>
                <w:tcW w:w="531" w:type="dxa"/>
                <w:gridSpan w:val="2"/>
                <w:vMerge w:val="restart"/>
                <w:textDirection w:val="tbRl"/>
              </w:tcPr>
            </w:tcPrChange>
          </w:tcPr>
          <w:p w:rsidR="00922ED5" w:rsidRDefault="00922ED5">
            <w:pPr>
              <w:ind w:left="113" w:right="113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أكتوبر</w:t>
            </w:r>
          </w:p>
        </w:tc>
        <w:tc>
          <w:tcPr>
            <w:tcW w:w="283" w:type="dxa"/>
            <w:tcPrChange w:id="23" w:author="HI" w:date="2018-09-08T17:36:00Z">
              <w:tcPr>
                <w:tcW w:w="622" w:type="dxa"/>
                <w:gridSpan w:val="3"/>
              </w:tcPr>
            </w:tcPrChange>
          </w:tcPr>
          <w:p w:rsidR="00922ED5" w:rsidRPr="002A362E" w:rsidRDefault="00922ED5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425" w:type="dxa"/>
            <w:vMerge/>
            <w:tcPrChange w:id="24" w:author="HI" w:date="2018-09-08T17:36:00Z">
              <w:tcPr>
                <w:tcW w:w="881" w:type="dxa"/>
                <w:vMerge/>
              </w:tcPr>
            </w:tcPrChange>
          </w:tcPr>
          <w:p w:rsidR="00922ED5" w:rsidRPr="002A362E" w:rsidRDefault="00922ED5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0" w:type="dxa"/>
            <w:gridSpan w:val="2"/>
            <w:tcPrChange w:id="25" w:author="HI" w:date="2018-09-08T17:36:00Z">
              <w:tcPr>
                <w:tcW w:w="2408" w:type="dxa"/>
                <w:gridSpan w:val="3"/>
              </w:tcPr>
            </w:tcPrChange>
          </w:tcPr>
          <w:p w:rsidR="00922ED5" w:rsidRPr="002A362E" w:rsidRDefault="00922ED5" w:rsidP="00D80669">
            <w:pPr>
              <w:jc w:val="center"/>
              <w:rPr>
                <w:sz w:val="24"/>
                <w:szCs w:val="24"/>
                <w:rtl/>
                <w:lang w:bidi="ar-DZ"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المركبة الأولى :</w:t>
            </w:r>
            <w:r>
              <w:rPr>
                <w:rFonts w:hint="cs"/>
                <w:sz w:val="24"/>
                <w:szCs w:val="24"/>
                <w:rtl/>
              </w:rPr>
              <w:t xml:space="preserve"> الخطوات المنهجية لدراسة الوثيقة التاريخية</w:t>
            </w:r>
          </w:p>
        </w:tc>
        <w:tc>
          <w:tcPr>
            <w:tcW w:w="425" w:type="dxa"/>
            <w:vMerge/>
            <w:tcPrChange w:id="26" w:author="HI" w:date="2018-09-08T17:36:00Z">
              <w:tcPr>
                <w:tcW w:w="910" w:type="dxa"/>
                <w:gridSpan w:val="2"/>
                <w:vMerge/>
              </w:tcPr>
            </w:tcPrChange>
          </w:tcPr>
          <w:p w:rsidR="00922ED5" w:rsidRPr="002A362E" w:rsidRDefault="00922ED5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  <w:tcPrChange w:id="27" w:author="HI" w:date="2018-09-08T17:36:00Z">
              <w:tcPr>
                <w:tcW w:w="2518" w:type="dxa"/>
                <w:gridSpan w:val="3"/>
              </w:tcPr>
            </w:tcPrChange>
          </w:tcPr>
          <w:p w:rsidR="00922ED5" w:rsidRPr="002A362E" w:rsidRDefault="00922ED5" w:rsidP="00D80669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المركبة الثانية</w:t>
            </w:r>
            <w:r w:rsidRPr="002A362E">
              <w:rPr>
                <w:rFonts w:hint="cs"/>
                <w:sz w:val="24"/>
                <w:szCs w:val="24"/>
                <w:rtl/>
              </w:rPr>
              <w:t xml:space="preserve"> : ال</w:t>
            </w:r>
            <w:r>
              <w:rPr>
                <w:rFonts w:hint="cs"/>
                <w:sz w:val="24"/>
                <w:szCs w:val="24"/>
                <w:rtl/>
              </w:rPr>
              <w:t>تنوع و التباين المناخي و التضاريسي في أسيا</w:t>
            </w:r>
          </w:p>
        </w:tc>
        <w:tc>
          <w:tcPr>
            <w:tcW w:w="426" w:type="dxa"/>
            <w:vMerge/>
            <w:tcPrChange w:id="28" w:author="HI" w:date="2018-09-08T17:36:00Z">
              <w:tcPr>
                <w:tcW w:w="1068" w:type="dxa"/>
                <w:gridSpan w:val="2"/>
                <w:vMerge/>
              </w:tcPr>
            </w:tcPrChange>
          </w:tcPr>
          <w:p w:rsidR="00922ED5" w:rsidRPr="002A362E" w:rsidRDefault="00922ED5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20" w:type="dxa"/>
            <w:vAlign w:val="center"/>
            <w:tcPrChange w:id="29" w:author="HI" w:date="2018-09-08T17:36:00Z">
              <w:tcPr>
                <w:tcW w:w="2616" w:type="dxa"/>
                <w:gridSpan w:val="2"/>
              </w:tcPr>
            </w:tcPrChange>
          </w:tcPr>
          <w:p w:rsidR="00922ED5" w:rsidRPr="002A362E" w:rsidRDefault="00922ED5" w:rsidP="002A0BCD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المركبة الثانية : التنظيمات الإجتماعية</w:t>
            </w:r>
          </w:p>
        </w:tc>
      </w:tr>
      <w:tr w:rsidR="002A0BCD" w:rsidTr="002A0BCD">
        <w:tblPrEx>
          <w:tblW w:w="11341" w:type="dxa"/>
          <w:tblInd w:w="106" w:type="dxa"/>
          <w:tblLayout w:type="fixed"/>
          <w:tblPrExChange w:id="30" w:author="HI" w:date="2018-09-08T17:36:00Z">
            <w:tblPrEx>
              <w:tblW w:w="0" w:type="auto"/>
              <w:tblInd w:w="247" w:type="dxa"/>
              <w:tblLayout w:type="fixed"/>
            </w:tblPrEx>
          </w:tblPrExChange>
        </w:tblPrEx>
        <w:tc>
          <w:tcPr>
            <w:tcW w:w="425" w:type="dxa"/>
            <w:vMerge/>
            <w:tcPrChange w:id="31" w:author="HI" w:date="2018-09-08T17:36:00Z">
              <w:tcPr>
                <w:tcW w:w="531" w:type="dxa"/>
                <w:gridSpan w:val="2"/>
                <w:vMerge/>
              </w:tcPr>
            </w:tcPrChange>
          </w:tcPr>
          <w:p w:rsidR="002A0BCD" w:rsidRPr="002A362E" w:rsidRDefault="002A0BCD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3" w:type="dxa"/>
            <w:tcPrChange w:id="32" w:author="HI" w:date="2018-09-08T17:36:00Z">
              <w:tcPr>
                <w:tcW w:w="622" w:type="dxa"/>
                <w:gridSpan w:val="3"/>
              </w:tcPr>
            </w:tcPrChange>
          </w:tcPr>
          <w:p w:rsidR="002A0BCD" w:rsidRPr="002A362E" w:rsidRDefault="002A0BCD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425" w:type="dxa"/>
            <w:vMerge/>
            <w:tcPrChange w:id="33" w:author="HI" w:date="2018-09-08T17:36:00Z">
              <w:tcPr>
                <w:tcW w:w="881" w:type="dxa"/>
                <w:vMerge/>
              </w:tcPr>
            </w:tcPrChange>
          </w:tcPr>
          <w:p w:rsidR="002A0BCD" w:rsidRPr="002A362E" w:rsidRDefault="002A0BCD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0" w:type="dxa"/>
            <w:gridSpan w:val="2"/>
            <w:tcPrChange w:id="34" w:author="HI" w:date="2018-09-08T17:36:00Z">
              <w:tcPr>
                <w:tcW w:w="2408" w:type="dxa"/>
                <w:gridSpan w:val="3"/>
              </w:tcPr>
            </w:tcPrChange>
          </w:tcPr>
          <w:p w:rsidR="002A0BCD" w:rsidRPr="002A362E" w:rsidRDefault="002A0BCD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 xml:space="preserve">المركبة الثانية : </w:t>
            </w:r>
            <w:r w:rsidR="008B3F3E">
              <w:rPr>
                <w:rFonts w:hint="cs"/>
                <w:sz w:val="24"/>
                <w:szCs w:val="24"/>
                <w:rtl/>
              </w:rPr>
              <w:t>ميادين</w:t>
            </w:r>
            <w:r>
              <w:rPr>
                <w:rFonts w:hint="cs"/>
                <w:sz w:val="24"/>
                <w:szCs w:val="24"/>
                <w:rtl/>
              </w:rPr>
              <w:t xml:space="preserve"> التحول في المجتمع الإسلامي</w:t>
            </w:r>
          </w:p>
        </w:tc>
        <w:tc>
          <w:tcPr>
            <w:tcW w:w="425" w:type="dxa"/>
            <w:vMerge/>
            <w:tcPrChange w:id="35" w:author="HI" w:date="2018-09-08T17:36:00Z">
              <w:tcPr>
                <w:tcW w:w="910" w:type="dxa"/>
                <w:gridSpan w:val="2"/>
                <w:vMerge/>
              </w:tcPr>
            </w:tcPrChange>
          </w:tcPr>
          <w:p w:rsidR="002A0BCD" w:rsidRPr="002A362E" w:rsidRDefault="002A0BCD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  <w:tcPrChange w:id="36" w:author="HI" w:date="2018-09-08T17:36:00Z">
              <w:tcPr>
                <w:tcW w:w="2518" w:type="dxa"/>
                <w:gridSpan w:val="3"/>
              </w:tcPr>
            </w:tcPrChange>
          </w:tcPr>
          <w:p w:rsidR="002A0BCD" w:rsidRPr="002A362E" w:rsidRDefault="002A0BCD" w:rsidP="00D93D27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المركبة الثانية</w:t>
            </w:r>
            <w:r w:rsidRPr="002A362E">
              <w:rPr>
                <w:rFonts w:hint="cs"/>
                <w:sz w:val="24"/>
                <w:szCs w:val="24"/>
                <w:rtl/>
              </w:rPr>
              <w:t xml:space="preserve"> : ال</w:t>
            </w:r>
            <w:r>
              <w:rPr>
                <w:rFonts w:hint="cs"/>
                <w:sz w:val="24"/>
                <w:szCs w:val="24"/>
                <w:rtl/>
              </w:rPr>
              <w:t>تنوع و التباين المناخي</w:t>
            </w:r>
            <w:r w:rsidR="00922ED5">
              <w:rPr>
                <w:rFonts w:hint="cs"/>
                <w:sz w:val="24"/>
                <w:szCs w:val="24"/>
                <w:rtl/>
              </w:rPr>
              <w:t xml:space="preserve"> و التضاريسي</w:t>
            </w:r>
            <w:r>
              <w:rPr>
                <w:rFonts w:hint="cs"/>
                <w:sz w:val="24"/>
                <w:szCs w:val="24"/>
                <w:rtl/>
              </w:rPr>
              <w:t xml:space="preserve"> في أسيا</w:t>
            </w:r>
          </w:p>
        </w:tc>
        <w:tc>
          <w:tcPr>
            <w:tcW w:w="426" w:type="dxa"/>
            <w:vMerge/>
            <w:tcPrChange w:id="37" w:author="HI" w:date="2018-09-08T17:36:00Z">
              <w:tcPr>
                <w:tcW w:w="1068" w:type="dxa"/>
                <w:gridSpan w:val="2"/>
                <w:vMerge/>
              </w:tcPr>
            </w:tcPrChange>
          </w:tcPr>
          <w:p w:rsidR="002A0BCD" w:rsidRPr="002A362E" w:rsidRDefault="002A0BCD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20" w:type="dxa"/>
            <w:vAlign w:val="center"/>
            <w:tcPrChange w:id="38" w:author="HI" w:date="2018-09-08T17:36:00Z">
              <w:tcPr>
                <w:tcW w:w="2616" w:type="dxa"/>
                <w:gridSpan w:val="2"/>
              </w:tcPr>
            </w:tcPrChange>
          </w:tcPr>
          <w:p w:rsidR="002A0BCD" w:rsidRPr="002A362E" w:rsidRDefault="002A0BCD" w:rsidP="002A0BCD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المركبة الثانية :  التنظيمات الإجتماعية</w:t>
            </w:r>
          </w:p>
        </w:tc>
      </w:tr>
      <w:tr w:rsidR="002A0BCD" w:rsidTr="00042C5E">
        <w:tblPrEx>
          <w:tblW w:w="11341" w:type="dxa"/>
          <w:tblInd w:w="106" w:type="dxa"/>
          <w:tblLayout w:type="fixed"/>
          <w:tblPrExChange w:id="39" w:author="HI" w:date="2018-09-08T17:36:00Z">
            <w:tblPrEx>
              <w:tblW w:w="0" w:type="auto"/>
              <w:tblInd w:w="247" w:type="dxa"/>
              <w:tblLayout w:type="fixed"/>
            </w:tblPrEx>
          </w:tblPrExChange>
        </w:tblPrEx>
        <w:tc>
          <w:tcPr>
            <w:tcW w:w="425" w:type="dxa"/>
            <w:vMerge/>
            <w:tcPrChange w:id="40" w:author="HI" w:date="2018-09-08T17:36:00Z">
              <w:tcPr>
                <w:tcW w:w="531" w:type="dxa"/>
                <w:gridSpan w:val="2"/>
                <w:vMerge/>
              </w:tcPr>
            </w:tcPrChange>
          </w:tcPr>
          <w:p w:rsidR="002A0BCD" w:rsidRPr="002A362E" w:rsidRDefault="002A0BCD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3" w:type="dxa"/>
            <w:tcPrChange w:id="41" w:author="HI" w:date="2018-09-08T17:36:00Z">
              <w:tcPr>
                <w:tcW w:w="622" w:type="dxa"/>
                <w:gridSpan w:val="3"/>
              </w:tcPr>
            </w:tcPrChange>
          </w:tcPr>
          <w:p w:rsidR="002A0BCD" w:rsidRPr="002A362E" w:rsidRDefault="002A0BCD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425" w:type="dxa"/>
            <w:vMerge/>
            <w:tcPrChange w:id="42" w:author="HI" w:date="2018-09-08T17:36:00Z">
              <w:tcPr>
                <w:tcW w:w="881" w:type="dxa"/>
                <w:vMerge/>
              </w:tcPr>
            </w:tcPrChange>
          </w:tcPr>
          <w:p w:rsidR="002A0BCD" w:rsidRPr="002A362E" w:rsidRDefault="002A0BCD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0" w:type="dxa"/>
            <w:gridSpan w:val="2"/>
            <w:tcPrChange w:id="43" w:author="HI" w:date="2018-09-08T17:36:00Z">
              <w:tcPr>
                <w:tcW w:w="2408" w:type="dxa"/>
                <w:gridSpan w:val="3"/>
              </w:tcPr>
            </w:tcPrChange>
          </w:tcPr>
          <w:p w:rsidR="002A0BCD" w:rsidRPr="002A362E" w:rsidRDefault="008B3F3E" w:rsidP="008B3F3E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المركبة الثا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لث</w:t>
            </w:r>
            <w:r w:rsidR="002A0BCD" w:rsidRPr="002A362E">
              <w:rPr>
                <w:rFonts w:hint="cs"/>
                <w:sz w:val="24"/>
                <w:szCs w:val="24"/>
                <w:rtl/>
              </w:rPr>
              <w:t xml:space="preserve">ة : </w:t>
            </w:r>
            <w:r>
              <w:rPr>
                <w:rFonts w:hint="cs"/>
                <w:sz w:val="24"/>
                <w:szCs w:val="24"/>
                <w:rtl/>
              </w:rPr>
              <w:t>التطور الحضاري للدولة الإسلامية</w:t>
            </w:r>
          </w:p>
        </w:tc>
        <w:tc>
          <w:tcPr>
            <w:tcW w:w="425" w:type="dxa"/>
            <w:vMerge/>
            <w:tcPrChange w:id="44" w:author="HI" w:date="2018-09-08T17:36:00Z">
              <w:tcPr>
                <w:tcW w:w="910" w:type="dxa"/>
                <w:gridSpan w:val="2"/>
                <w:vMerge/>
              </w:tcPr>
            </w:tcPrChange>
          </w:tcPr>
          <w:p w:rsidR="002A0BCD" w:rsidRPr="002A362E" w:rsidRDefault="002A0BCD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  <w:tcPrChange w:id="45" w:author="HI" w:date="2018-09-08T17:36:00Z">
              <w:tcPr>
                <w:tcW w:w="2518" w:type="dxa"/>
                <w:gridSpan w:val="3"/>
              </w:tcPr>
            </w:tcPrChange>
          </w:tcPr>
          <w:p w:rsidR="002A0BCD" w:rsidRPr="002A362E" w:rsidRDefault="002A0BCD" w:rsidP="00D93D27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المركبة الثالثة</w:t>
            </w:r>
            <w:r w:rsidRPr="002A362E">
              <w:rPr>
                <w:rFonts w:hint="cs"/>
                <w:sz w:val="24"/>
                <w:szCs w:val="24"/>
                <w:rtl/>
              </w:rPr>
              <w:t xml:space="preserve"> : ال</w:t>
            </w:r>
            <w:r>
              <w:rPr>
                <w:rFonts w:hint="cs"/>
                <w:sz w:val="24"/>
                <w:szCs w:val="24"/>
                <w:rtl/>
              </w:rPr>
              <w:t>مناخ الموسمي و التساقط</w:t>
            </w:r>
          </w:p>
        </w:tc>
        <w:tc>
          <w:tcPr>
            <w:tcW w:w="426" w:type="dxa"/>
            <w:vMerge/>
            <w:tcPrChange w:id="46" w:author="HI" w:date="2018-09-08T17:36:00Z">
              <w:tcPr>
                <w:tcW w:w="1068" w:type="dxa"/>
                <w:gridSpan w:val="2"/>
                <w:vMerge/>
              </w:tcPr>
            </w:tcPrChange>
          </w:tcPr>
          <w:p w:rsidR="002A0BCD" w:rsidRPr="002A362E" w:rsidRDefault="002A0BCD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20" w:type="dxa"/>
            <w:vAlign w:val="center"/>
            <w:tcPrChange w:id="47" w:author="HI" w:date="2018-09-08T17:36:00Z">
              <w:tcPr>
                <w:tcW w:w="2616" w:type="dxa"/>
                <w:gridSpan w:val="2"/>
              </w:tcPr>
            </w:tcPrChange>
          </w:tcPr>
          <w:p w:rsidR="002A0BCD" w:rsidRPr="002A362E" w:rsidRDefault="00042C5E" w:rsidP="00042C5E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المركبة الثالثة</w:t>
            </w:r>
            <w:r w:rsidR="002A0BCD" w:rsidRPr="002A362E">
              <w:rPr>
                <w:rFonts w:hint="cs"/>
                <w:sz w:val="24"/>
                <w:szCs w:val="24"/>
                <w:rtl/>
              </w:rPr>
              <w:t>: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الإنخراط في الجمعيات</w:t>
            </w:r>
          </w:p>
        </w:tc>
      </w:tr>
      <w:tr w:rsidR="008B3F3E" w:rsidTr="00042C5E">
        <w:tblPrEx>
          <w:tblW w:w="11341" w:type="dxa"/>
          <w:tblInd w:w="106" w:type="dxa"/>
          <w:tblLayout w:type="fixed"/>
          <w:tblPrExChange w:id="48" w:author="HI" w:date="2018-09-08T17:36:00Z">
            <w:tblPrEx>
              <w:tblW w:w="0" w:type="auto"/>
              <w:tblInd w:w="247" w:type="dxa"/>
              <w:tblLayout w:type="fixed"/>
            </w:tblPrEx>
          </w:tblPrExChange>
        </w:tblPrEx>
        <w:tc>
          <w:tcPr>
            <w:tcW w:w="425" w:type="dxa"/>
            <w:vMerge/>
            <w:tcPrChange w:id="49" w:author="HI" w:date="2018-09-08T17:36:00Z">
              <w:tcPr>
                <w:tcW w:w="531" w:type="dxa"/>
                <w:gridSpan w:val="2"/>
                <w:vMerge/>
              </w:tcPr>
            </w:tcPrChange>
          </w:tcPr>
          <w:p w:rsidR="008B3F3E" w:rsidRPr="002A362E" w:rsidRDefault="008B3F3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3" w:type="dxa"/>
            <w:tcPrChange w:id="50" w:author="HI" w:date="2018-09-08T17:36:00Z">
              <w:tcPr>
                <w:tcW w:w="622" w:type="dxa"/>
                <w:gridSpan w:val="3"/>
              </w:tcPr>
            </w:tcPrChange>
          </w:tcPr>
          <w:p w:rsidR="008B3F3E" w:rsidRPr="002A362E" w:rsidRDefault="008B3F3E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425" w:type="dxa"/>
            <w:vMerge/>
            <w:tcPrChange w:id="51" w:author="HI" w:date="2018-09-08T17:36:00Z">
              <w:tcPr>
                <w:tcW w:w="881" w:type="dxa"/>
                <w:vMerge/>
              </w:tcPr>
            </w:tcPrChange>
          </w:tcPr>
          <w:p w:rsidR="008B3F3E" w:rsidRPr="002A362E" w:rsidRDefault="008B3F3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0" w:type="dxa"/>
            <w:gridSpan w:val="2"/>
            <w:tcPrChange w:id="52" w:author="HI" w:date="2018-09-08T17:36:00Z">
              <w:tcPr>
                <w:tcW w:w="2408" w:type="dxa"/>
                <w:gridSpan w:val="3"/>
              </w:tcPr>
            </w:tcPrChange>
          </w:tcPr>
          <w:p w:rsidR="008B3F3E" w:rsidRPr="002A362E" w:rsidRDefault="008B3F3E" w:rsidP="00D80669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المركبة الثا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لث</w:t>
            </w:r>
            <w:r w:rsidRPr="002A362E">
              <w:rPr>
                <w:rFonts w:hint="cs"/>
                <w:sz w:val="24"/>
                <w:szCs w:val="24"/>
                <w:rtl/>
              </w:rPr>
              <w:t xml:space="preserve">ة : </w:t>
            </w:r>
            <w:r>
              <w:rPr>
                <w:rFonts w:hint="cs"/>
                <w:sz w:val="24"/>
                <w:szCs w:val="24"/>
                <w:rtl/>
              </w:rPr>
              <w:t>التطور الحضاري للدولة الإسلامية</w:t>
            </w:r>
          </w:p>
        </w:tc>
        <w:tc>
          <w:tcPr>
            <w:tcW w:w="425" w:type="dxa"/>
            <w:vMerge/>
            <w:tcPrChange w:id="53" w:author="HI" w:date="2018-09-08T17:36:00Z">
              <w:tcPr>
                <w:tcW w:w="910" w:type="dxa"/>
                <w:gridSpan w:val="2"/>
                <w:vMerge/>
              </w:tcPr>
            </w:tcPrChange>
          </w:tcPr>
          <w:p w:rsidR="008B3F3E" w:rsidRPr="002A362E" w:rsidRDefault="008B3F3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  <w:tcPrChange w:id="54" w:author="HI" w:date="2018-09-08T17:36:00Z">
              <w:tcPr>
                <w:tcW w:w="2518" w:type="dxa"/>
                <w:gridSpan w:val="3"/>
              </w:tcPr>
            </w:tcPrChange>
          </w:tcPr>
          <w:p w:rsidR="008B3F3E" w:rsidRPr="002A362E" w:rsidRDefault="008B3F3E" w:rsidP="00D93D27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المركبة الثالثة</w:t>
            </w:r>
            <w:r w:rsidRPr="002A362E">
              <w:rPr>
                <w:rFonts w:hint="cs"/>
                <w:sz w:val="24"/>
                <w:szCs w:val="24"/>
                <w:rtl/>
              </w:rPr>
              <w:t xml:space="preserve"> : ال</w:t>
            </w:r>
            <w:r>
              <w:rPr>
                <w:rFonts w:hint="cs"/>
                <w:sz w:val="24"/>
                <w:szCs w:val="24"/>
                <w:rtl/>
              </w:rPr>
              <w:t>مناخ الموسمي و التساقط</w:t>
            </w:r>
          </w:p>
        </w:tc>
        <w:tc>
          <w:tcPr>
            <w:tcW w:w="426" w:type="dxa"/>
            <w:vMerge/>
            <w:tcPrChange w:id="55" w:author="HI" w:date="2018-09-08T17:36:00Z">
              <w:tcPr>
                <w:tcW w:w="1068" w:type="dxa"/>
                <w:gridSpan w:val="2"/>
                <w:vMerge/>
              </w:tcPr>
            </w:tcPrChange>
          </w:tcPr>
          <w:p w:rsidR="008B3F3E" w:rsidRPr="002A362E" w:rsidRDefault="008B3F3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20" w:type="dxa"/>
            <w:vAlign w:val="center"/>
            <w:tcPrChange w:id="56" w:author="HI" w:date="2018-09-08T17:36:00Z">
              <w:tcPr>
                <w:tcW w:w="2616" w:type="dxa"/>
                <w:gridSpan w:val="2"/>
              </w:tcPr>
            </w:tcPrChange>
          </w:tcPr>
          <w:p w:rsidR="008B3F3E" w:rsidRPr="002A362E" w:rsidRDefault="008B3F3E" w:rsidP="00042C5E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المركبة الثالثة</w:t>
            </w:r>
            <w:r w:rsidRPr="002A362E">
              <w:rPr>
                <w:rFonts w:hint="cs"/>
                <w:sz w:val="24"/>
                <w:szCs w:val="24"/>
                <w:rtl/>
              </w:rPr>
              <w:t>: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الإنخراط في الجمعيات</w:t>
            </w:r>
          </w:p>
        </w:tc>
      </w:tr>
      <w:tr w:rsidR="00042C5E" w:rsidTr="002A0BCD">
        <w:tblPrEx>
          <w:tblW w:w="11341" w:type="dxa"/>
          <w:tblInd w:w="106" w:type="dxa"/>
          <w:tblLayout w:type="fixed"/>
          <w:tblPrExChange w:id="57" w:author="HI" w:date="2018-09-08T17:36:00Z">
            <w:tblPrEx>
              <w:tblW w:w="0" w:type="auto"/>
              <w:tblInd w:w="247" w:type="dxa"/>
              <w:tblLayout w:type="fixed"/>
            </w:tblPrEx>
          </w:tblPrExChange>
        </w:tblPrEx>
        <w:tc>
          <w:tcPr>
            <w:tcW w:w="425" w:type="dxa"/>
            <w:vMerge w:val="restart"/>
            <w:textDirection w:val="btLr"/>
            <w:tcPrChange w:id="58" w:author="HI" w:date="2018-09-08T17:36:00Z">
              <w:tcPr>
                <w:tcW w:w="531" w:type="dxa"/>
                <w:gridSpan w:val="2"/>
                <w:vMerge w:val="restart"/>
                <w:textDirection w:val="tbRl"/>
              </w:tcPr>
            </w:tcPrChange>
          </w:tcPr>
          <w:p w:rsidR="00042C5E" w:rsidRDefault="00042C5E" w:rsidP="0081240F">
            <w:pPr>
              <w:spacing w:after="200" w:line="276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نوفمبر</w:t>
            </w:r>
          </w:p>
        </w:tc>
        <w:tc>
          <w:tcPr>
            <w:tcW w:w="283" w:type="dxa"/>
            <w:tcPrChange w:id="59" w:author="HI" w:date="2018-09-08T17:36:00Z">
              <w:tcPr>
                <w:tcW w:w="622" w:type="dxa"/>
                <w:gridSpan w:val="3"/>
              </w:tcPr>
            </w:tcPrChange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425" w:type="dxa"/>
            <w:vMerge/>
            <w:tcPrChange w:id="60" w:author="HI" w:date="2018-09-08T17:36:00Z">
              <w:tcPr>
                <w:tcW w:w="881" w:type="dxa"/>
                <w:vMerge/>
              </w:tcPr>
            </w:tcPrChange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0" w:type="dxa"/>
            <w:gridSpan w:val="2"/>
            <w:tcPrChange w:id="61" w:author="HI" w:date="2018-09-08T17:36:00Z">
              <w:tcPr>
                <w:tcW w:w="2408" w:type="dxa"/>
                <w:gridSpan w:val="3"/>
              </w:tcPr>
            </w:tcPrChange>
          </w:tcPr>
          <w:p w:rsidR="00042C5E" w:rsidRPr="002A362E" w:rsidRDefault="00042C5E" w:rsidP="00D93D27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وضعية تعلم إدماج كلي للمركبات</w:t>
            </w:r>
          </w:p>
        </w:tc>
        <w:tc>
          <w:tcPr>
            <w:tcW w:w="425" w:type="dxa"/>
            <w:vMerge/>
            <w:tcPrChange w:id="62" w:author="HI" w:date="2018-09-08T17:36:00Z">
              <w:tcPr>
                <w:tcW w:w="910" w:type="dxa"/>
                <w:gridSpan w:val="2"/>
                <w:vMerge/>
              </w:tcPr>
            </w:tcPrChange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  <w:tcPrChange w:id="63" w:author="HI" w:date="2018-09-08T17:36:00Z">
              <w:tcPr>
                <w:tcW w:w="2518" w:type="dxa"/>
                <w:gridSpan w:val="3"/>
              </w:tcPr>
            </w:tcPrChange>
          </w:tcPr>
          <w:p w:rsidR="00042C5E" w:rsidRPr="002A362E" w:rsidRDefault="00042C5E" w:rsidP="00D93D27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وضعية تعلم إدماج كلي للمركبات</w:t>
            </w:r>
          </w:p>
        </w:tc>
        <w:tc>
          <w:tcPr>
            <w:tcW w:w="426" w:type="dxa"/>
            <w:vMerge/>
            <w:tcPrChange w:id="64" w:author="HI" w:date="2018-09-08T17:36:00Z">
              <w:tcPr>
                <w:tcW w:w="1068" w:type="dxa"/>
                <w:gridSpan w:val="2"/>
                <w:vMerge/>
              </w:tcPr>
            </w:tcPrChange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20" w:type="dxa"/>
            <w:tcPrChange w:id="65" w:author="HI" w:date="2018-09-08T17:36:00Z">
              <w:tcPr>
                <w:tcW w:w="2616" w:type="dxa"/>
                <w:gridSpan w:val="2"/>
              </w:tcPr>
            </w:tcPrChange>
          </w:tcPr>
          <w:p w:rsidR="00042C5E" w:rsidRPr="002A362E" w:rsidRDefault="00042C5E" w:rsidP="004256AF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وضعية تعلم إدماج كلي للمركبات</w:t>
            </w:r>
          </w:p>
        </w:tc>
      </w:tr>
      <w:tr w:rsidR="002A0BCD" w:rsidTr="002A0BCD">
        <w:tc>
          <w:tcPr>
            <w:tcW w:w="425" w:type="dxa"/>
            <w:vMerge/>
          </w:tcPr>
          <w:p w:rsidR="002A0BCD" w:rsidRPr="002A362E" w:rsidRDefault="002A0BCD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3" w:type="dxa"/>
          </w:tcPr>
          <w:p w:rsidR="002A0BCD" w:rsidRPr="002A362E" w:rsidRDefault="002A0BCD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425" w:type="dxa"/>
            <w:vMerge/>
          </w:tcPr>
          <w:p w:rsidR="002A0BCD" w:rsidRPr="002A362E" w:rsidRDefault="002A0BCD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0" w:type="dxa"/>
            <w:gridSpan w:val="2"/>
            <w:shd w:val="clear" w:color="auto" w:fill="FFFFFF" w:themeFill="background1"/>
          </w:tcPr>
          <w:p w:rsidR="002A0BCD" w:rsidRPr="002A362E" w:rsidRDefault="002A0BCD" w:rsidP="003C52B6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وضعيىة تقويمية</w:t>
            </w:r>
          </w:p>
        </w:tc>
        <w:tc>
          <w:tcPr>
            <w:tcW w:w="425" w:type="dxa"/>
            <w:vMerge/>
          </w:tcPr>
          <w:p w:rsidR="002A0BCD" w:rsidRPr="002A362E" w:rsidRDefault="002A0BCD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</w:tcPr>
          <w:p w:rsidR="002A0BCD" w:rsidRPr="002A362E" w:rsidRDefault="002A0BCD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وضعيىة تقويمية</w:t>
            </w:r>
          </w:p>
        </w:tc>
        <w:tc>
          <w:tcPr>
            <w:tcW w:w="426" w:type="dxa"/>
            <w:vMerge/>
          </w:tcPr>
          <w:p w:rsidR="002A0BCD" w:rsidRPr="002A362E" w:rsidRDefault="002A0BCD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20" w:type="dxa"/>
          </w:tcPr>
          <w:p w:rsidR="002A0BCD" w:rsidRPr="002A362E" w:rsidRDefault="002A0BCD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وضعيىة تقويمية</w:t>
            </w:r>
          </w:p>
        </w:tc>
      </w:tr>
      <w:tr w:rsidR="00042C5E" w:rsidTr="00042C5E">
        <w:tc>
          <w:tcPr>
            <w:tcW w:w="425" w:type="dxa"/>
            <w:vMerge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3" w:type="dxa"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425" w:type="dxa"/>
            <w:vMerge w:val="restart"/>
            <w:textDirection w:val="btLr"/>
          </w:tcPr>
          <w:p w:rsidR="00042C5E" w:rsidRPr="00962EFD" w:rsidRDefault="00042C5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62EF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الميدان الثاني : التاريخ الوطني</w:t>
            </w:r>
          </w:p>
        </w:tc>
        <w:tc>
          <w:tcPr>
            <w:tcW w:w="3260" w:type="dxa"/>
            <w:gridSpan w:val="2"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الوضعية المشكلة الإنطلاقية (الأم )</w:t>
            </w:r>
          </w:p>
        </w:tc>
        <w:tc>
          <w:tcPr>
            <w:tcW w:w="425" w:type="dxa"/>
            <w:vMerge w:val="restart"/>
            <w:textDirection w:val="btLr"/>
          </w:tcPr>
          <w:p w:rsidR="00042C5E" w:rsidRPr="00962EFD" w:rsidRDefault="00042C5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62EF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الميدان الثاني : السكان و التنمية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:rsidR="00042C5E" w:rsidRPr="002A362E" w:rsidRDefault="00042C5E" w:rsidP="00D93D27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الوضعية المشكلة الإنطلاقية (الأم )</w:t>
            </w:r>
          </w:p>
        </w:tc>
        <w:tc>
          <w:tcPr>
            <w:tcW w:w="426" w:type="dxa"/>
            <w:vMerge w:val="restart"/>
            <w:textDirection w:val="btLr"/>
          </w:tcPr>
          <w:p w:rsidR="00042C5E" w:rsidRPr="00962EFD" w:rsidRDefault="00042C5E" w:rsidP="00042C5E">
            <w:pPr>
              <w:ind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62EF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الميدان الثاني : الحياة المدنية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042C5E" w:rsidRPr="002A362E" w:rsidRDefault="00042C5E" w:rsidP="00451960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الوضعية المشكلة الإنطلاقية (الأم )</w:t>
            </w:r>
          </w:p>
        </w:tc>
      </w:tr>
      <w:tr w:rsidR="00042C5E" w:rsidTr="00042C5E">
        <w:tc>
          <w:tcPr>
            <w:tcW w:w="425" w:type="dxa"/>
            <w:vMerge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3" w:type="dxa"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425" w:type="dxa"/>
            <w:vMerge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0" w:type="dxa"/>
            <w:gridSpan w:val="2"/>
          </w:tcPr>
          <w:p w:rsidR="00042C5E" w:rsidRPr="00042C5E" w:rsidRDefault="00042C5E" w:rsidP="008B3F3E">
            <w:pPr>
              <w:jc w:val="center"/>
              <w:rPr>
                <w:rtl/>
              </w:rPr>
            </w:pPr>
            <w:r w:rsidRPr="00042C5E">
              <w:rPr>
                <w:rFonts w:hint="cs"/>
                <w:rtl/>
              </w:rPr>
              <w:t xml:space="preserve">المركبة الأولى : مظاهر </w:t>
            </w:r>
            <w:r w:rsidR="008B3F3E">
              <w:rPr>
                <w:rFonts w:hint="cs"/>
                <w:rtl/>
              </w:rPr>
              <w:t>تحول شمال إفريقيا</w:t>
            </w:r>
          </w:p>
        </w:tc>
        <w:tc>
          <w:tcPr>
            <w:tcW w:w="425" w:type="dxa"/>
            <w:vMerge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  <w:vAlign w:val="center"/>
          </w:tcPr>
          <w:p w:rsidR="00042C5E" w:rsidRPr="002A362E" w:rsidRDefault="00042C5E" w:rsidP="00042C5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 xml:space="preserve">المركبة الأولى : </w:t>
            </w:r>
            <w:r>
              <w:rPr>
                <w:rFonts w:hint="cs"/>
                <w:sz w:val="24"/>
                <w:szCs w:val="24"/>
                <w:rtl/>
              </w:rPr>
              <w:t>الصين و اليابان</w:t>
            </w:r>
          </w:p>
        </w:tc>
        <w:tc>
          <w:tcPr>
            <w:tcW w:w="426" w:type="dxa"/>
            <w:vMerge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20" w:type="dxa"/>
            <w:vAlign w:val="center"/>
          </w:tcPr>
          <w:p w:rsidR="00042C5E" w:rsidRPr="002A362E" w:rsidRDefault="00042C5E" w:rsidP="00446E30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</w:t>
            </w:r>
            <w:r>
              <w:rPr>
                <w:rFonts w:hint="cs"/>
                <w:sz w:val="24"/>
                <w:szCs w:val="24"/>
                <w:rtl/>
              </w:rPr>
              <w:t>لمركبة الأولى : وسائل الإعلام</w:t>
            </w:r>
          </w:p>
        </w:tc>
      </w:tr>
      <w:tr w:rsidR="00042C5E" w:rsidTr="002A0BCD">
        <w:tc>
          <w:tcPr>
            <w:tcW w:w="425" w:type="dxa"/>
            <w:vMerge w:val="restart"/>
            <w:textDirection w:val="btLr"/>
          </w:tcPr>
          <w:p w:rsidR="00042C5E" w:rsidRDefault="00042C5E">
            <w:pPr>
              <w:ind w:left="113" w:right="113"/>
              <w:jc w:val="center"/>
              <w:rPr>
                <w:sz w:val="24"/>
                <w:szCs w:val="24"/>
                <w:rtl/>
              </w:rPr>
            </w:pPr>
            <w:ins w:id="66" w:author="HI" w:date="2018-09-08T17:38:00Z">
              <w:r>
                <w:rPr>
                  <w:rFonts w:hint="cs"/>
                  <w:sz w:val="24"/>
                  <w:szCs w:val="24"/>
                  <w:rtl/>
                </w:rPr>
                <w:t>ديسمبر</w:t>
              </w:r>
            </w:ins>
          </w:p>
        </w:tc>
        <w:tc>
          <w:tcPr>
            <w:tcW w:w="283" w:type="dxa"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425" w:type="dxa"/>
            <w:vMerge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0" w:type="dxa"/>
            <w:gridSpan w:val="2"/>
            <w:shd w:val="clear" w:color="auto" w:fill="FFFFFF" w:themeFill="background1"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التقويم التحصيلي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  <w:shd w:val="clear" w:color="auto" w:fill="FFFFFF" w:themeFill="background1"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التقويم التحصيلي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20" w:type="dxa"/>
            <w:shd w:val="clear" w:color="auto" w:fill="FFFFFF" w:themeFill="background1"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التقويم التحصيلي</w:t>
            </w:r>
          </w:p>
        </w:tc>
      </w:tr>
      <w:tr w:rsidR="008B3F3E" w:rsidTr="00042C5E">
        <w:tc>
          <w:tcPr>
            <w:tcW w:w="425" w:type="dxa"/>
            <w:vMerge/>
          </w:tcPr>
          <w:p w:rsidR="008B3F3E" w:rsidRPr="002A362E" w:rsidRDefault="008B3F3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3" w:type="dxa"/>
          </w:tcPr>
          <w:p w:rsidR="008B3F3E" w:rsidRPr="002A362E" w:rsidRDefault="008B3F3E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425" w:type="dxa"/>
            <w:vMerge/>
          </w:tcPr>
          <w:p w:rsidR="008B3F3E" w:rsidRPr="002A362E" w:rsidRDefault="008B3F3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0" w:type="dxa"/>
            <w:gridSpan w:val="2"/>
          </w:tcPr>
          <w:p w:rsidR="008B3F3E" w:rsidRPr="00042C5E" w:rsidRDefault="008B3F3E" w:rsidP="00D80669">
            <w:pPr>
              <w:jc w:val="center"/>
              <w:rPr>
                <w:rtl/>
              </w:rPr>
            </w:pPr>
            <w:r w:rsidRPr="00042C5E">
              <w:rPr>
                <w:rFonts w:hint="cs"/>
                <w:rtl/>
              </w:rPr>
              <w:t xml:space="preserve">المركبة الأولى : مظاهر </w:t>
            </w:r>
            <w:r>
              <w:rPr>
                <w:rFonts w:hint="cs"/>
                <w:rtl/>
              </w:rPr>
              <w:t>تحول شمال إفريقيا</w:t>
            </w:r>
          </w:p>
        </w:tc>
        <w:tc>
          <w:tcPr>
            <w:tcW w:w="425" w:type="dxa"/>
            <w:vMerge/>
          </w:tcPr>
          <w:p w:rsidR="008B3F3E" w:rsidRPr="002A362E" w:rsidRDefault="008B3F3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  <w:vAlign w:val="center"/>
          </w:tcPr>
          <w:p w:rsidR="008B3F3E" w:rsidRPr="002A362E" w:rsidRDefault="008B3F3E" w:rsidP="00042C5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 xml:space="preserve">المركبة الأولى : </w:t>
            </w:r>
            <w:r>
              <w:rPr>
                <w:rFonts w:hint="cs"/>
                <w:sz w:val="24"/>
                <w:szCs w:val="24"/>
                <w:rtl/>
              </w:rPr>
              <w:t>الصين و اليابان</w:t>
            </w:r>
          </w:p>
        </w:tc>
        <w:tc>
          <w:tcPr>
            <w:tcW w:w="426" w:type="dxa"/>
            <w:vMerge/>
          </w:tcPr>
          <w:p w:rsidR="008B3F3E" w:rsidRPr="002A362E" w:rsidRDefault="008B3F3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20" w:type="dxa"/>
            <w:vAlign w:val="center"/>
          </w:tcPr>
          <w:p w:rsidR="008B3F3E" w:rsidRPr="002A362E" w:rsidRDefault="008B3F3E" w:rsidP="004256AF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</w:t>
            </w:r>
            <w:r>
              <w:rPr>
                <w:rFonts w:hint="cs"/>
                <w:sz w:val="24"/>
                <w:szCs w:val="24"/>
                <w:rtl/>
              </w:rPr>
              <w:t>لمركبة الأولى : وسائل الإعلام</w:t>
            </w:r>
            <w:r w:rsidR="0096144C"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</w:tr>
      <w:tr w:rsidR="00042C5E" w:rsidTr="002A0BCD">
        <w:tc>
          <w:tcPr>
            <w:tcW w:w="425" w:type="dxa"/>
            <w:vMerge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3" w:type="dxa"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425" w:type="dxa"/>
            <w:vMerge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0" w:type="dxa"/>
            <w:gridSpan w:val="2"/>
          </w:tcPr>
          <w:p w:rsidR="00042C5E" w:rsidRPr="0081240F" w:rsidRDefault="00042C5E" w:rsidP="002A362E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81240F">
              <w:rPr>
                <w:rFonts w:hint="cs"/>
                <w:b/>
                <w:bCs/>
                <w:sz w:val="24"/>
                <w:szCs w:val="24"/>
                <w:rtl/>
              </w:rPr>
              <w:t>عطلة الشتاء</w:t>
            </w:r>
          </w:p>
        </w:tc>
        <w:tc>
          <w:tcPr>
            <w:tcW w:w="425" w:type="dxa"/>
            <w:vMerge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</w:tcPr>
          <w:p w:rsidR="00042C5E" w:rsidRPr="0081240F" w:rsidRDefault="00042C5E" w:rsidP="002A362E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81240F">
              <w:rPr>
                <w:rFonts w:hint="cs"/>
                <w:b/>
                <w:bCs/>
                <w:sz w:val="24"/>
                <w:szCs w:val="24"/>
                <w:rtl/>
              </w:rPr>
              <w:t>عطلة الشتاء</w:t>
            </w:r>
          </w:p>
        </w:tc>
        <w:tc>
          <w:tcPr>
            <w:tcW w:w="426" w:type="dxa"/>
            <w:vMerge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20" w:type="dxa"/>
          </w:tcPr>
          <w:p w:rsidR="00042C5E" w:rsidRPr="0081240F" w:rsidRDefault="00042C5E" w:rsidP="002A362E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81240F">
              <w:rPr>
                <w:rFonts w:hint="cs"/>
                <w:b/>
                <w:bCs/>
                <w:sz w:val="24"/>
                <w:szCs w:val="24"/>
                <w:rtl/>
              </w:rPr>
              <w:t>عطلة الشتاء</w:t>
            </w:r>
          </w:p>
        </w:tc>
      </w:tr>
      <w:tr w:rsidR="00042C5E" w:rsidTr="002A0BCD">
        <w:tc>
          <w:tcPr>
            <w:tcW w:w="425" w:type="dxa"/>
            <w:vMerge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3" w:type="dxa"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425" w:type="dxa"/>
            <w:vMerge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0" w:type="dxa"/>
            <w:gridSpan w:val="2"/>
          </w:tcPr>
          <w:p w:rsidR="00042C5E" w:rsidRPr="0081240F" w:rsidRDefault="00042C5E" w:rsidP="002A362E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81240F">
              <w:rPr>
                <w:rFonts w:hint="cs"/>
                <w:b/>
                <w:bCs/>
                <w:sz w:val="24"/>
                <w:szCs w:val="24"/>
                <w:rtl/>
              </w:rPr>
              <w:t>عطلة الشتاء</w:t>
            </w:r>
          </w:p>
        </w:tc>
        <w:tc>
          <w:tcPr>
            <w:tcW w:w="425" w:type="dxa"/>
            <w:vMerge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</w:tcPr>
          <w:p w:rsidR="00042C5E" w:rsidRPr="0081240F" w:rsidRDefault="00042C5E" w:rsidP="002A362E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81240F">
              <w:rPr>
                <w:rFonts w:hint="cs"/>
                <w:b/>
                <w:bCs/>
                <w:sz w:val="24"/>
                <w:szCs w:val="24"/>
                <w:rtl/>
              </w:rPr>
              <w:t>عطلة الشتاء</w:t>
            </w:r>
          </w:p>
        </w:tc>
        <w:tc>
          <w:tcPr>
            <w:tcW w:w="426" w:type="dxa"/>
            <w:vMerge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20" w:type="dxa"/>
          </w:tcPr>
          <w:p w:rsidR="00042C5E" w:rsidRPr="0081240F" w:rsidRDefault="00042C5E" w:rsidP="002A362E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81240F">
              <w:rPr>
                <w:rFonts w:hint="cs"/>
                <w:b/>
                <w:bCs/>
                <w:sz w:val="24"/>
                <w:szCs w:val="24"/>
                <w:rtl/>
              </w:rPr>
              <w:t>عطلة الشتاء</w:t>
            </w:r>
          </w:p>
        </w:tc>
      </w:tr>
      <w:tr w:rsidR="00042C5E" w:rsidTr="00042C5E">
        <w:tc>
          <w:tcPr>
            <w:tcW w:w="425" w:type="dxa"/>
            <w:vMerge w:val="restart"/>
            <w:textDirection w:val="btLr"/>
          </w:tcPr>
          <w:p w:rsidR="00042C5E" w:rsidRDefault="00042C5E">
            <w:pPr>
              <w:ind w:left="113" w:right="113"/>
              <w:jc w:val="center"/>
              <w:rPr>
                <w:sz w:val="24"/>
                <w:szCs w:val="24"/>
                <w:rtl/>
              </w:rPr>
            </w:pPr>
            <w:ins w:id="67" w:author="HI" w:date="2018-09-08T17:31:00Z">
              <w:r>
                <w:rPr>
                  <w:rFonts w:hint="cs"/>
                  <w:sz w:val="24"/>
                  <w:szCs w:val="24"/>
                  <w:rtl/>
                </w:rPr>
                <w:t>جانفي</w:t>
              </w:r>
            </w:ins>
          </w:p>
        </w:tc>
        <w:tc>
          <w:tcPr>
            <w:tcW w:w="283" w:type="dxa"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425" w:type="dxa"/>
            <w:vMerge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0" w:type="dxa"/>
            <w:gridSpan w:val="2"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المركبة الثانية : الدول الإسلامية في الجزائر و المغرب</w:t>
            </w:r>
            <w:r w:rsidR="008B3F3E">
              <w:rPr>
                <w:rFonts w:hint="cs"/>
                <w:sz w:val="24"/>
                <w:szCs w:val="24"/>
                <w:rtl/>
              </w:rPr>
              <w:t xml:space="preserve"> الإسلامي</w:t>
            </w:r>
          </w:p>
        </w:tc>
        <w:tc>
          <w:tcPr>
            <w:tcW w:w="425" w:type="dxa"/>
            <w:vMerge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</w:tcPr>
          <w:p w:rsidR="00042C5E" w:rsidRPr="002A362E" w:rsidRDefault="00042C5E" w:rsidP="00922ED5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المركبة الثانية</w:t>
            </w:r>
            <w:r w:rsidRPr="002A362E">
              <w:rPr>
                <w:rFonts w:hint="cs"/>
                <w:sz w:val="24"/>
                <w:szCs w:val="24"/>
                <w:rtl/>
              </w:rPr>
              <w:t xml:space="preserve"> : </w:t>
            </w:r>
            <w:r w:rsidR="00922ED5">
              <w:rPr>
                <w:rFonts w:hint="cs"/>
                <w:sz w:val="24"/>
                <w:szCs w:val="24"/>
                <w:rtl/>
              </w:rPr>
              <w:t>المعيقات و إستراتيجية التنمية في الصين  اليابان</w:t>
            </w:r>
          </w:p>
        </w:tc>
        <w:tc>
          <w:tcPr>
            <w:tcW w:w="426" w:type="dxa"/>
            <w:vMerge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20" w:type="dxa"/>
            <w:vAlign w:val="center"/>
          </w:tcPr>
          <w:p w:rsidR="00042C5E" w:rsidRPr="002A362E" w:rsidRDefault="00042C5E" w:rsidP="00042C5E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المركبة الثانية</w:t>
            </w:r>
            <w:r w:rsidRPr="002A362E">
              <w:rPr>
                <w:rFonts w:hint="cs"/>
                <w:sz w:val="24"/>
                <w:szCs w:val="24"/>
                <w:rtl/>
              </w:rPr>
              <w:t xml:space="preserve"> : </w:t>
            </w:r>
            <w:r>
              <w:rPr>
                <w:rFonts w:hint="cs"/>
                <w:sz w:val="24"/>
                <w:szCs w:val="24"/>
                <w:rtl/>
              </w:rPr>
              <w:t>حرية التعبير</w:t>
            </w:r>
            <w:r w:rsidR="0096144C">
              <w:rPr>
                <w:rFonts w:hint="cs"/>
                <w:sz w:val="24"/>
                <w:szCs w:val="24"/>
                <w:rtl/>
              </w:rPr>
              <w:t xml:space="preserve"> و إحترام الرأي المخالف</w:t>
            </w:r>
          </w:p>
        </w:tc>
      </w:tr>
      <w:tr w:rsidR="0096144C" w:rsidTr="00042C5E">
        <w:tc>
          <w:tcPr>
            <w:tcW w:w="425" w:type="dxa"/>
            <w:vMerge/>
          </w:tcPr>
          <w:p w:rsidR="0096144C" w:rsidRPr="002A362E" w:rsidRDefault="0096144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3" w:type="dxa"/>
          </w:tcPr>
          <w:p w:rsidR="0096144C" w:rsidRPr="002A362E" w:rsidRDefault="0096144C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425" w:type="dxa"/>
            <w:vMerge/>
          </w:tcPr>
          <w:p w:rsidR="0096144C" w:rsidRPr="002A362E" w:rsidRDefault="0096144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0" w:type="dxa"/>
            <w:gridSpan w:val="2"/>
          </w:tcPr>
          <w:p w:rsidR="0096144C" w:rsidRPr="002A362E" w:rsidRDefault="0096144C" w:rsidP="00D93D27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المركبة الثانية : الدول الإسلامية في الجزائر و المغرب الإسلامي</w:t>
            </w:r>
          </w:p>
        </w:tc>
        <w:tc>
          <w:tcPr>
            <w:tcW w:w="425" w:type="dxa"/>
            <w:vMerge/>
          </w:tcPr>
          <w:p w:rsidR="0096144C" w:rsidRPr="002A362E" w:rsidRDefault="0096144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</w:tcPr>
          <w:p w:rsidR="0096144C" w:rsidRPr="002A362E" w:rsidRDefault="0096144C" w:rsidP="00D93D27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المركبة الثانية</w:t>
            </w:r>
            <w:r w:rsidRPr="002A362E">
              <w:rPr>
                <w:rFonts w:hint="cs"/>
                <w:sz w:val="24"/>
                <w:szCs w:val="24"/>
                <w:rtl/>
              </w:rPr>
              <w:t xml:space="preserve"> : </w:t>
            </w:r>
            <w:r>
              <w:rPr>
                <w:rFonts w:hint="cs"/>
                <w:sz w:val="24"/>
                <w:szCs w:val="24"/>
                <w:rtl/>
              </w:rPr>
              <w:t>الموارد الطبيعية للصين و اليابان</w:t>
            </w:r>
          </w:p>
        </w:tc>
        <w:tc>
          <w:tcPr>
            <w:tcW w:w="426" w:type="dxa"/>
            <w:vMerge/>
          </w:tcPr>
          <w:p w:rsidR="0096144C" w:rsidRPr="002A362E" w:rsidRDefault="0096144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20" w:type="dxa"/>
            <w:vAlign w:val="center"/>
          </w:tcPr>
          <w:p w:rsidR="0096144C" w:rsidRPr="002A362E" w:rsidRDefault="0096144C" w:rsidP="00D80669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المركبة الثانية</w:t>
            </w:r>
            <w:r w:rsidRPr="002A362E">
              <w:rPr>
                <w:rFonts w:hint="cs"/>
                <w:sz w:val="24"/>
                <w:szCs w:val="24"/>
                <w:rtl/>
              </w:rPr>
              <w:t xml:space="preserve"> : </w:t>
            </w:r>
            <w:r>
              <w:rPr>
                <w:rFonts w:hint="cs"/>
                <w:sz w:val="24"/>
                <w:szCs w:val="24"/>
                <w:rtl/>
              </w:rPr>
              <w:t>حرية التعبير و إحترام الرأي المخالف</w:t>
            </w:r>
          </w:p>
        </w:tc>
      </w:tr>
      <w:tr w:rsidR="0096144C" w:rsidTr="000051DC">
        <w:tc>
          <w:tcPr>
            <w:tcW w:w="425" w:type="dxa"/>
            <w:vMerge/>
          </w:tcPr>
          <w:p w:rsidR="0096144C" w:rsidRPr="002A362E" w:rsidRDefault="0096144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3" w:type="dxa"/>
          </w:tcPr>
          <w:p w:rsidR="0096144C" w:rsidRPr="002A362E" w:rsidRDefault="0096144C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425" w:type="dxa"/>
            <w:vMerge/>
          </w:tcPr>
          <w:p w:rsidR="0096144C" w:rsidRPr="002A362E" w:rsidRDefault="0096144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0" w:type="dxa"/>
            <w:gridSpan w:val="2"/>
          </w:tcPr>
          <w:p w:rsidR="0096144C" w:rsidRPr="002A362E" w:rsidRDefault="0096144C" w:rsidP="00D93D27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المركبة الثانية : الدول الإسلامية في الجزائر و المغرب الإسلامي</w:t>
            </w:r>
          </w:p>
        </w:tc>
        <w:tc>
          <w:tcPr>
            <w:tcW w:w="425" w:type="dxa"/>
            <w:vMerge/>
          </w:tcPr>
          <w:p w:rsidR="0096144C" w:rsidRPr="002A362E" w:rsidRDefault="0096144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</w:tcPr>
          <w:p w:rsidR="0096144C" w:rsidRPr="002A362E" w:rsidRDefault="0096144C" w:rsidP="00D80669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المركبة الثانية</w:t>
            </w:r>
            <w:r w:rsidRPr="002A362E">
              <w:rPr>
                <w:rFonts w:hint="cs"/>
                <w:sz w:val="24"/>
                <w:szCs w:val="24"/>
                <w:rtl/>
              </w:rPr>
              <w:t xml:space="preserve"> : </w:t>
            </w:r>
            <w:r>
              <w:rPr>
                <w:rFonts w:hint="cs"/>
                <w:sz w:val="24"/>
                <w:szCs w:val="24"/>
                <w:rtl/>
              </w:rPr>
              <w:t>المعيقات و إستراتيجية التنمية في الصين  اليابان</w:t>
            </w:r>
          </w:p>
        </w:tc>
        <w:tc>
          <w:tcPr>
            <w:tcW w:w="426" w:type="dxa"/>
            <w:vMerge/>
          </w:tcPr>
          <w:p w:rsidR="0096144C" w:rsidRPr="002A362E" w:rsidRDefault="0096144C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20" w:type="dxa"/>
            <w:vAlign w:val="center"/>
          </w:tcPr>
          <w:p w:rsidR="0096144C" w:rsidRPr="002A362E" w:rsidRDefault="0096144C" w:rsidP="00D80669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المركبة الثالثة</w:t>
            </w:r>
            <w:r w:rsidRPr="002A362E">
              <w:rPr>
                <w:rFonts w:hint="cs"/>
                <w:sz w:val="24"/>
                <w:szCs w:val="24"/>
                <w:rtl/>
              </w:rPr>
              <w:t xml:space="preserve"> : </w:t>
            </w:r>
            <w:r>
              <w:rPr>
                <w:rFonts w:hint="cs"/>
                <w:sz w:val="24"/>
                <w:szCs w:val="24"/>
                <w:rtl/>
              </w:rPr>
              <w:t>حرية التعبير و إحترام الحياة الخاصة</w:t>
            </w:r>
          </w:p>
        </w:tc>
      </w:tr>
      <w:tr w:rsidR="00922ED5" w:rsidTr="00CC1CA7">
        <w:tc>
          <w:tcPr>
            <w:tcW w:w="425" w:type="dxa"/>
            <w:vMerge/>
          </w:tcPr>
          <w:p w:rsidR="00922ED5" w:rsidRPr="002A362E" w:rsidRDefault="00922ED5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3" w:type="dxa"/>
          </w:tcPr>
          <w:p w:rsidR="00922ED5" w:rsidRPr="002A362E" w:rsidRDefault="00922ED5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425" w:type="dxa"/>
            <w:vMerge/>
          </w:tcPr>
          <w:p w:rsidR="00922ED5" w:rsidRPr="002A362E" w:rsidRDefault="00922ED5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922ED5" w:rsidRPr="002A362E" w:rsidRDefault="00922ED5" w:rsidP="008B3F3E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وضعية تعلم إدماج جزئي</w:t>
            </w:r>
          </w:p>
        </w:tc>
        <w:tc>
          <w:tcPr>
            <w:tcW w:w="425" w:type="dxa"/>
            <w:vMerge/>
          </w:tcPr>
          <w:p w:rsidR="00922ED5" w:rsidRPr="002A362E" w:rsidRDefault="00922ED5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  <w:vAlign w:val="center"/>
          </w:tcPr>
          <w:p w:rsidR="00922ED5" w:rsidRPr="002A362E" w:rsidRDefault="00922ED5" w:rsidP="00D80669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وضعية تعلم إدماج جزئي</w:t>
            </w:r>
          </w:p>
        </w:tc>
        <w:tc>
          <w:tcPr>
            <w:tcW w:w="426" w:type="dxa"/>
            <w:vMerge/>
          </w:tcPr>
          <w:p w:rsidR="00922ED5" w:rsidRPr="002A362E" w:rsidRDefault="00922ED5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20" w:type="dxa"/>
          </w:tcPr>
          <w:p w:rsidR="00922ED5" w:rsidRPr="002A362E" w:rsidRDefault="00922ED5" w:rsidP="00922ED5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المركبة الثالثة:</w:t>
            </w:r>
            <w:r w:rsidR="0096144C">
              <w:rPr>
                <w:rFonts w:hint="cs"/>
                <w:sz w:val="24"/>
                <w:szCs w:val="24"/>
                <w:rtl/>
              </w:rPr>
              <w:t>حرية التعبير و الحياة خ</w:t>
            </w:r>
          </w:p>
        </w:tc>
      </w:tr>
      <w:tr w:rsidR="00042C5E" w:rsidTr="00042C5E">
        <w:tc>
          <w:tcPr>
            <w:tcW w:w="425" w:type="dxa"/>
            <w:vMerge w:val="restart"/>
            <w:textDirection w:val="btLr"/>
          </w:tcPr>
          <w:p w:rsidR="00042C5E" w:rsidRDefault="00042C5E">
            <w:pPr>
              <w:ind w:left="113" w:right="113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فيفري</w:t>
            </w:r>
          </w:p>
        </w:tc>
        <w:tc>
          <w:tcPr>
            <w:tcW w:w="283" w:type="dxa"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425" w:type="dxa"/>
            <w:vMerge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0" w:type="dxa"/>
            <w:gridSpan w:val="2"/>
          </w:tcPr>
          <w:p w:rsidR="00042C5E" w:rsidRPr="002A362E" w:rsidRDefault="00042C5E" w:rsidP="00897D07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 xml:space="preserve">المركبة الثالثة : </w:t>
            </w:r>
            <w:r w:rsidR="00897D07">
              <w:rPr>
                <w:rFonts w:hint="cs"/>
                <w:sz w:val="24"/>
                <w:szCs w:val="24"/>
                <w:rtl/>
              </w:rPr>
              <w:t>إنعكاسات تراجع السيادة على الأندلس</w:t>
            </w:r>
          </w:p>
        </w:tc>
        <w:tc>
          <w:tcPr>
            <w:tcW w:w="425" w:type="dxa"/>
            <w:vMerge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</w:tcPr>
          <w:p w:rsidR="00042C5E" w:rsidRDefault="00042C5E" w:rsidP="002A0BCD">
            <w:pPr>
              <w:jc w:val="center"/>
            </w:pPr>
            <w:r w:rsidRPr="00631747">
              <w:rPr>
                <w:rFonts w:hint="cs"/>
                <w:sz w:val="24"/>
                <w:szCs w:val="24"/>
                <w:rtl/>
              </w:rPr>
              <w:t>الم</w:t>
            </w:r>
            <w:r w:rsidR="00922ED5">
              <w:rPr>
                <w:rFonts w:hint="cs"/>
                <w:sz w:val="24"/>
                <w:szCs w:val="24"/>
                <w:rtl/>
              </w:rPr>
              <w:t xml:space="preserve">ركبة الثالثة : الأمن الغذائي و الهجرة  في </w:t>
            </w:r>
            <w:r w:rsidRPr="00631747">
              <w:rPr>
                <w:rFonts w:hint="cs"/>
                <w:sz w:val="24"/>
                <w:szCs w:val="24"/>
                <w:rtl/>
              </w:rPr>
              <w:t xml:space="preserve"> الصين و اليابان</w:t>
            </w:r>
          </w:p>
        </w:tc>
        <w:tc>
          <w:tcPr>
            <w:tcW w:w="426" w:type="dxa"/>
            <w:vMerge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20" w:type="dxa"/>
            <w:vAlign w:val="center"/>
          </w:tcPr>
          <w:p w:rsidR="00042C5E" w:rsidRPr="002A362E" w:rsidRDefault="00042C5E" w:rsidP="00042C5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وضعية تعلم إدماج كلي للمركبات</w:t>
            </w:r>
          </w:p>
        </w:tc>
      </w:tr>
      <w:tr w:rsidR="00922ED5" w:rsidTr="00042C5E">
        <w:tc>
          <w:tcPr>
            <w:tcW w:w="425" w:type="dxa"/>
            <w:vMerge/>
          </w:tcPr>
          <w:p w:rsidR="00922ED5" w:rsidRPr="002A362E" w:rsidRDefault="00922ED5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3" w:type="dxa"/>
          </w:tcPr>
          <w:p w:rsidR="00922ED5" w:rsidRPr="002A362E" w:rsidRDefault="00922ED5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425" w:type="dxa"/>
            <w:vMerge/>
          </w:tcPr>
          <w:p w:rsidR="00922ED5" w:rsidRPr="002A362E" w:rsidRDefault="00922ED5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0" w:type="dxa"/>
            <w:gridSpan w:val="2"/>
          </w:tcPr>
          <w:p w:rsidR="00922ED5" w:rsidRPr="002A362E" w:rsidRDefault="00922ED5" w:rsidP="00D80669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 xml:space="preserve">المركبة الثالثة : </w:t>
            </w:r>
            <w:r>
              <w:rPr>
                <w:rFonts w:hint="cs"/>
                <w:sz w:val="24"/>
                <w:szCs w:val="24"/>
                <w:rtl/>
              </w:rPr>
              <w:t>إنعكاسات تراجع السيادة على الأندلس</w:t>
            </w:r>
          </w:p>
        </w:tc>
        <w:tc>
          <w:tcPr>
            <w:tcW w:w="425" w:type="dxa"/>
            <w:vMerge/>
          </w:tcPr>
          <w:p w:rsidR="00922ED5" w:rsidRPr="002A362E" w:rsidRDefault="00922ED5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</w:tcPr>
          <w:p w:rsidR="00922ED5" w:rsidRDefault="00922ED5" w:rsidP="00D80669">
            <w:pPr>
              <w:jc w:val="center"/>
            </w:pPr>
            <w:r w:rsidRPr="00631747">
              <w:rPr>
                <w:rFonts w:hint="cs"/>
                <w:sz w:val="24"/>
                <w:szCs w:val="24"/>
                <w:rtl/>
              </w:rPr>
              <w:t>الم</w:t>
            </w:r>
            <w:r>
              <w:rPr>
                <w:rFonts w:hint="cs"/>
                <w:sz w:val="24"/>
                <w:szCs w:val="24"/>
                <w:rtl/>
              </w:rPr>
              <w:t xml:space="preserve">ركبة الثالثة : الأمن الغذائي و الهجرة  في </w:t>
            </w:r>
            <w:r w:rsidRPr="00631747">
              <w:rPr>
                <w:rFonts w:hint="cs"/>
                <w:sz w:val="24"/>
                <w:szCs w:val="24"/>
                <w:rtl/>
              </w:rPr>
              <w:t xml:space="preserve"> الصين و اليابان</w:t>
            </w:r>
          </w:p>
        </w:tc>
        <w:tc>
          <w:tcPr>
            <w:tcW w:w="426" w:type="dxa"/>
            <w:vMerge/>
            <w:tcBorders>
              <w:bottom w:val="single" w:sz="4" w:space="0" w:color="auto"/>
            </w:tcBorders>
          </w:tcPr>
          <w:p w:rsidR="00922ED5" w:rsidRPr="002A362E" w:rsidRDefault="00922ED5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20" w:type="dxa"/>
            <w:vAlign w:val="center"/>
          </w:tcPr>
          <w:p w:rsidR="00922ED5" w:rsidRPr="002A362E" w:rsidRDefault="00922ED5" w:rsidP="00042C5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وضعيىة تقويمية</w:t>
            </w:r>
          </w:p>
        </w:tc>
      </w:tr>
      <w:tr w:rsidR="00042C5E" w:rsidTr="00042C5E">
        <w:tc>
          <w:tcPr>
            <w:tcW w:w="425" w:type="dxa"/>
            <w:vMerge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3" w:type="dxa"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425" w:type="dxa"/>
            <w:vMerge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0" w:type="dxa"/>
            <w:gridSpan w:val="2"/>
          </w:tcPr>
          <w:p w:rsidR="00042C5E" w:rsidRPr="002A362E" w:rsidRDefault="00042C5E" w:rsidP="00D93D27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وضعية تعلم إدماج كلي للمركبات</w:t>
            </w:r>
          </w:p>
        </w:tc>
        <w:tc>
          <w:tcPr>
            <w:tcW w:w="425" w:type="dxa"/>
            <w:vMerge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  <w:shd w:val="clear" w:color="auto" w:fill="FFFFFF" w:themeFill="background1"/>
          </w:tcPr>
          <w:p w:rsidR="00042C5E" w:rsidRPr="002A362E" w:rsidRDefault="00042C5E" w:rsidP="00D93D27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وضعية تعلم إدماج كلي للمركبات</w:t>
            </w:r>
          </w:p>
        </w:tc>
        <w:tc>
          <w:tcPr>
            <w:tcW w:w="426" w:type="dxa"/>
            <w:vMerge w:val="restart"/>
            <w:tcBorders>
              <w:top w:val="single" w:sz="4" w:space="0" w:color="auto"/>
            </w:tcBorders>
            <w:textDirection w:val="btLr"/>
          </w:tcPr>
          <w:p w:rsidR="00042C5E" w:rsidRPr="00962EFD" w:rsidRDefault="00042C5E" w:rsidP="00042C5E">
            <w:pPr>
              <w:ind w:left="113" w:right="113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62EF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الميدان الثالث : الحياة الديمقراطية ومؤسسات الجمهورية</w:t>
            </w:r>
          </w:p>
        </w:tc>
        <w:tc>
          <w:tcPr>
            <w:tcW w:w="3120" w:type="dxa"/>
            <w:shd w:val="clear" w:color="auto" w:fill="auto"/>
          </w:tcPr>
          <w:p w:rsidR="00042C5E" w:rsidRPr="002A362E" w:rsidRDefault="00042C5E" w:rsidP="000366BC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الوضعية المشكلة الإنطلاقية (الأم )</w:t>
            </w:r>
          </w:p>
        </w:tc>
      </w:tr>
      <w:tr w:rsidR="00042C5E" w:rsidTr="002A0BCD">
        <w:tc>
          <w:tcPr>
            <w:tcW w:w="425" w:type="dxa"/>
            <w:vMerge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3" w:type="dxa"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425" w:type="dxa"/>
            <w:vMerge w:val="restart"/>
            <w:textDirection w:val="btLr"/>
          </w:tcPr>
          <w:p w:rsidR="00042C5E" w:rsidRPr="00962EFD" w:rsidRDefault="00042C5E" w:rsidP="002A0BC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62EF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الميدان الثالث : التاريخ العام</w:t>
            </w:r>
          </w:p>
        </w:tc>
        <w:tc>
          <w:tcPr>
            <w:tcW w:w="3260" w:type="dxa"/>
            <w:gridSpan w:val="2"/>
            <w:shd w:val="clear" w:color="auto" w:fill="FFFFFF" w:themeFill="background1"/>
          </w:tcPr>
          <w:p w:rsidR="00042C5E" w:rsidRPr="002A362E" w:rsidRDefault="00042C5E" w:rsidP="00E41418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وضعيىة تقويمية</w:t>
            </w:r>
          </w:p>
        </w:tc>
        <w:tc>
          <w:tcPr>
            <w:tcW w:w="425" w:type="dxa"/>
            <w:vMerge w:val="restart"/>
            <w:textDirection w:val="btLr"/>
          </w:tcPr>
          <w:p w:rsidR="00042C5E" w:rsidRPr="00962EFD" w:rsidRDefault="00042C5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62EF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الميدان الثالث : السكان و البيئة</w:t>
            </w:r>
          </w:p>
        </w:tc>
        <w:tc>
          <w:tcPr>
            <w:tcW w:w="2977" w:type="dxa"/>
            <w:gridSpan w:val="2"/>
          </w:tcPr>
          <w:p w:rsidR="00042C5E" w:rsidRPr="002A362E" w:rsidRDefault="00042C5E" w:rsidP="00D93D27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وضعيىة تقويمية</w:t>
            </w:r>
          </w:p>
        </w:tc>
        <w:tc>
          <w:tcPr>
            <w:tcW w:w="426" w:type="dxa"/>
            <w:vMerge/>
            <w:textDirection w:val="btLr"/>
          </w:tcPr>
          <w:p w:rsidR="00042C5E" w:rsidRDefault="00042C5E">
            <w:pPr>
              <w:ind w:left="113" w:right="113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20" w:type="dxa"/>
          </w:tcPr>
          <w:p w:rsidR="00042C5E" w:rsidRPr="00042C5E" w:rsidRDefault="00042C5E" w:rsidP="004256AF">
            <w:pPr>
              <w:jc w:val="center"/>
              <w:rPr>
                <w:rtl/>
              </w:rPr>
            </w:pPr>
            <w:r w:rsidRPr="00042C5E">
              <w:rPr>
                <w:rFonts w:hint="cs"/>
                <w:rtl/>
              </w:rPr>
              <w:t>المركبة الأولى :</w:t>
            </w:r>
            <w:r>
              <w:rPr>
                <w:rFonts w:hint="cs"/>
                <w:rtl/>
              </w:rPr>
              <w:t xml:space="preserve"> </w:t>
            </w:r>
            <w:r w:rsidR="00962EFD">
              <w:rPr>
                <w:rFonts w:hint="cs"/>
                <w:rtl/>
              </w:rPr>
              <w:t>الجالس</w:t>
            </w:r>
            <w:r w:rsidRPr="00042C5E">
              <w:rPr>
                <w:rFonts w:hint="cs"/>
                <w:rtl/>
              </w:rPr>
              <w:t xml:space="preserve"> المنتخبة</w:t>
            </w:r>
          </w:p>
        </w:tc>
      </w:tr>
      <w:tr w:rsidR="00042C5E" w:rsidTr="002A0BCD">
        <w:tc>
          <w:tcPr>
            <w:tcW w:w="425" w:type="dxa"/>
            <w:vMerge w:val="restart"/>
            <w:textDirection w:val="btLr"/>
          </w:tcPr>
          <w:p w:rsidR="00042C5E" w:rsidRDefault="00042C5E">
            <w:pPr>
              <w:ind w:left="113" w:right="113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مارس</w:t>
            </w:r>
          </w:p>
        </w:tc>
        <w:tc>
          <w:tcPr>
            <w:tcW w:w="283" w:type="dxa"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425" w:type="dxa"/>
            <w:vMerge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0" w:type="dxa"/>
            <w:gridSpan w:val="2"/>
            <w:shd w:val="clear" w:color="auto" w:fill="FFFFFF" w:themeFill="background1"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التقويم التحصيلي</w:t>
            </w:r>
          </w:p>
        </w:tc>
        <w:tc>
          <w:tcPr>
            <w:tcW w:w="425" w:type="dxa"/>
            <w:vMerge/>
            <w:shd w:val="clear" w:color="auto" w:fill="FFFFFF" w:themeFill="background1"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  <w:shd w:val="clear" w:color="auto" w:fill="FFFFFF" w:themeFill="background1"/>
          </w:tcPr>
          <w:p w:rsidR="00042C5E" w:rsidRPr="002A362E" w:rsidRDefault="00042C5E" w:rsidP="00B55254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التقويم التحصيلي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20" w:type="dxa"/>
            <w:shd w:val="clear" w:color="auto" w:fill="FFFFFF" w:themeFill="background1"/>
          </w:tcPr>
          <w:p w:rsidR="00042C5E" w:rsidRPr="002A362E" w:rsidRDefault="00042C5E" w:rsidP="00B55254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التقويم التحصيلي</w:t>
            </w:r>
          </w:p>
        </w:tc>
      </w:tr>
      <w:tr w:rsidR="00042C5E" w:rsidTr="002A0BCD">
        <w:tc>
          <w:tcPr>
            <w:tcW w:w="425" w:type="dxa"/>
            <w:vMerge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3" w:type="dxa"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425" w:type="dxa"/>
            <w:vMerge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0" w:type="dxa"/>
            <w:gridSpan w:val="2"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الوضعية المشكلة الإنطلاقية (الأم )</w:t>
            </w:r>
          </w:p>
        </w:tc>
        <w:tc>
          <w:tcPr>
            <w:tcW w:w="425" w:type="dxa"/>
            <w:vMerge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</w:tcPr>
          <w:p w:rsidR="00042C5E" w:rsidRPr="002A362E" w:rsidRDefault="00042C5E" w:rsidP="00D93D27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الوضعية المشكلة الإنطلاقية (الأم )</w:t>
            </w:r>
          </w:p>
        </w:tc>
        <w:tc>
          <w:tcPr>
            <w:tcW w:w="426" w:type="dxa"/>
            <w:vMerge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20" w:type="dxa"/>
          </w:tcPr>
          <w:p w:rsidR="00042C5E" w:rsidRPr="00042C5E" w:rsidRDefault="00042C5E" w:rsidP="004256AF">
            <w:pPr>
              <w:jc w:val="center"/>
              <w:rPr>
                <w:rtl/>
              </w:rPr>
            </w:pPr>
            <w:r w:rsidRPr="00042C5E">
              <w:rPr>
                <w:rFonts w:hint="cs"/>
                <w:rtl/>
              </w:rPr>
              <w:t>المركبة الأولى :</w:t>
            </w:r>
            <w:r>
              <w:rPr>
                <w:rFonts w:hint="cs"/>
                <w:rtl/>
              </w:rPr>
              <w:t xml:space="preserve"> </w:t>
            </w:r>
            <w:r w:rsidR="00962EFD">
              <w:rPr>
                <w:rFonts w:hint="cs"/>
                <w:rtl/>
              </w:rPr>
              <w:t>الجالس</w:t>
            </w:r>
            <w:r w:rsidRPr="00042C5E">
              <w:rPr>
                <w:rFonts w:hint="cs"/>
                <w:rtl/>
              </w:rPr>
              <w:t xml:space="preserve"> المنتخبة</w:t>
            </w:r>
          </w:p>
        </w:tc>
      </w:tr>
      <w:tr w:rsidR="00042C5E" w:rsidTr="002A0BCD">
        <w:tc>
          <w:tcPr>
            <w:tcW w:w="425" w:type="dxa"/>
            <w:vMerge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3" w:type="dxa"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425" w:type="dxa"/>
            <w:vMerge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0" w:type="dxa"/>
            <w:gridSpan w:val="2"/>
          </w:tcPr>
          <w:p w:rsidR="00042C5E" w:rsidRPr="0081240F" w:rsidRDefault="00042C5E" w:rsidP="002A362E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81240F">
              <w:rPr>
                <w:rFonts w:hint="cs"/>
                <w:b/>
                <w:bCs/>
                <w:sz w:val="24"/>
                <w:szCs w:val="24"/>
                <w:rtl/>
              </w:rPr>
              <w:t>عطلة الربيع</w:t>
            </w:r>
          </w:p>
        </w:tc>
        <w:tc>
          <w:tcPr>
            <w:tcW w:w="425" w:type="dxa"/>
            <w:vMerge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</w:tcPr>
          <w:p w:rsidR="00042C5E" w:rsidRPr="0081240F" w:rsidRDefault="00042C5E" w:rsidP="002A362E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81240F">
              <w:rPr>
                <w:rFonts w:hint="cs"/>
                <w:b/>
                <w:bCs/>
                <w:sz w:val="24"/>
                <w:szCs w:val="24"/>
                <w:rtl/>
              </w:rPr>
              <w:t>عطلة الربيع</w:t>
            </w:r>
          </w:p>
        </w:tc>
        <w:tc>
          <w:tcPr>
            <w:tcW w:w="426" w:type="dxa"/>
            <w:vMerge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20" w:type="dxa"/>
          </w:tcPr>
          <w:p w:rsidR="00042C5E" w:rsidRPr="0081240F" w:rsidRDefault="00042C5E" w:rsidP="002A362E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81240F">
              <w:rPr>
                <w:rFonts w:hint="cs"/>
                <w:b/>
                <w:bCs/>
                <w:sz w:val="24"/>
                <w:szCs w:val="24"/>
                <w:rtl/>
              </w:rPr>
              <w:t>عطلة الربيع</w:t>
            </w:r>
          </w:p>
        </w:tc>
      </w:tr>
      <w:tr w:rsidR="00042C5E" w:rsidTr="002A0BCD">
        <w:tc>
          <w:tcPr>
            <w:tcW w:w="425" w:type="dxa"/>
            <w:vMerge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3" w:type="dxa"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425" w:type="dxa"/>
            <w:vMerge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0" w:type="dxa"/>
            <w:gridSpan w:val="2"/>
          </w:tcPr>
          <w:p w:rsidR="00042C5E" w:rsidRPr="0081240F" w:rsidRDefault="00042C5E" w:rsidP="002A362E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81240F">
              <w:rPr>
                <w:rFonts w:hint="cs"/>
                <w:b/>
                <w:bCs/>
                <w:sz w:val="24"/>
                <w:szCs w:val="24"/>
                <w:rtl/>
              </w:rPr>
              <w:t>عطلة الربيع</w:t>
            </w:r>
          </w:p>
        </w:tc>
        <w:tc>
          <w:tcPr>
            <w:tcW w:w="425" w:type="dxa"/>
            <w:vMerge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</w:tcPr>
          <w:p w:rsidR="00042C5E" w:rsidRPr="0081240F" w:rsidRDefault="00042C5E" w:rsidP="002A362E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81240F">
              <w:rPr>
                <w:rFonts w:hint="cs"/>
                <w:b/>
                <w:bCs/>
                <w:sz w:val="24"/>
                <w:szCs w:val="24"/>
                <w:rtl/>
              </w:rPr>
              <w:t>عطلة الربيع</w:t>
            </w:r>
          </w:p>
        </w:tc>
        <w:tc>
          <w:tcPr>
            <w:tcW w:w="426" w:type="dxa"/>
            <w:vMerge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20" w:type="dxa"/>
          </w:tcPr>
          <w:p w:rsidR="00042C5E" w:rsidRPr="0081240F" w:rsidRDefault="00042C5E" w:rsidP="002A362E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81240F">
              <w:rPr>
                <w:rFonts w:hint="cs"/>
                <w:b/>
                <w:bCs/>
                <w:sz w:val="24"/>
                <w:szCs w:val="24"/>
                <w:rtl/>
              </w:rPr>
              <w:t>عطلة الربيع</w:t>
            </w:r>
          </w:p>
        </w:tc>
      </w:tr>
      <w:tr w:rsidR="00042C5E" w:rsidTr="0007531A">
        <w:tc>
          <w:tcPr>
            <w:tcW w:w="425" w:type="dxa"/>
            <w:vMerge w:val="restart"/>
            <w:textDirection w:val="btLr"/>
          </w:tcPr>
          <w:p w:rsidR="00042C5E" w:rsidRDefault="00042C5E">
            <w:pPr>
              <w:ind w:left="113" w:right="113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أفريل</w:t>
            </w:r>
          </w:p>
        </w:tc>
        <w:tc>
          <w:tcPr>
            <w:tcW w:w="283" w:type="dxa"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425" w:type="dxa"/>
            <w:vMerge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0" w:type="dxa"/>
            <w:gridSpan w:val="2"/>
            <w:tcBorders>
              <w:top w:val="nil"/>
            </w:tcBorders>
          </w:tcPr>
          <w:p w:rsidR="00042C5E" w:rsidRPr="00042C5E" w:rsidRDefault="00042C5E" w:rsidP="00042C5E">
            <w:pPr>
              <w:rPr>
                <w:rtl/>
              </w:rPr>
            </w:pPr>
            <w:r w:rsidRPr="00042C5E">
              <w:rPr>
                <w:rFonts w:hint="cs"/>
                <w:rtl/>
              </w:rPr>
              <w:t xml:space="preserve">المركبة الأولى : إنتشار الإسلام في المشرق </w:t>
            </w:r>
          </w:p>
        </w:tc>
        <w:tc>
          <w:tcPr>
            <w:tcW w:w="425" w:type="dxa"/>
            <w:vMerge/>
            <w:tcBorders>
              <w:top w:val="nil"/>
            </w:tcBorders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  <w:tcBorders>
              <w:top w:val="nil"/>
            </w:tcBorders>
          </w:tcPr>
          <w:p w:rsidR="00042C5E" w:rsidRPr="00042C5E" w:rsidRDefault="00042C5E" w:rsidP="00042C5E">
            <w:pPr>
              <w:ind w:right="-107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المركبة الأولى</w:t>
            </w:r>
            <w:r w:rsidR="0096144C">
              <w:rPr>
                <w:rFonts w:hint="cs"/>
                <w:rtl/>
              </w:rPr>
              <w:t>:التهيئ</w:t>
            </w:r>
            <w:r w:rsidRPr="00042C5E">
              <w:rPr>
                <w:rFonts w:hint="cs"/>
                <w:rtl/>
              </w:rPr>
              <w:t>ة الإقليمية في أمريكا</w:t>
            </w:r>
          </w:p>
        </w:tc>
        <w:tc>
          <w:tcPr>
            <w:tcW w:w="426" w:type="dxa"/>
            <w:vMerge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20" w:type="dxa"/>
            <w:tcBorders>
              <w:top w:val="nil"/>
            </w:tcBorders>
          </w:tcPr>
          <w:p w:rsidR="00042C5E" w:rsidRPr="002A362E" w:rsidRDefault="00962EFD" w:rsidP="00962EFD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المركبة الثانية</w:t>
            </w:r>
            <w:r>
              <w:rPr>
                <w:rFonts w:ascii="Calibri" w:hAnsi="Calibri" w:cs="Calibri"/>
                <w:sz w:val="24"/>
                <w:szCs w:val="24"/>
                <w:rtl/>
              </w:rPr>
              <w:t>:</w:t>
            </w:r>
            <w:r w:rsidR="00042C5E" w:rsidRPr="002A362E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مهام المجالس المنتخبة</w:t>
            </w:r>
          </w:p>
        </w:tc>
      </w:tr>
      <w:tr w:rsidR="00962EFD" w:rsidTr="00783B55">
        <w:tc>
          <w:tcPr>
            <w:tcW w:w="425" w:type="dxa"/>
            <w:vMerge/>
          </w:tcPr>
          <w:p w:rsidR="00962EFD" w:rsidRPr="002A362E" w:rsidRDefault="00962EFD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3" w:type="dxa"/>
          </w:tcPr>
          <w:p w:rsidR="00962EFD" w:rsidRPr="002A362E" w:rsidRDefault="00962EFD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425" w:type="dxa"/>
            <w:vMerge/>
          </w:tcPr>
          <w:p w:rsidR="00962EFD" w:rsidRPr="002A362E" w:rsidRDefault="00962EFD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0" w:type="dxa"/>
            <w:gridSpan w:val="2"/>
          </w:tcPr>
          <w:p w:rsidR="00962EFD" w:rsidRPr="002A362E" w:rsidRDefault="00962EFD" w:rsidP="002A362E">
            <w:pPr>
              <w:jc w:val="center"/>
              <w:rPr>
                <w:sz w:val="24"/>
                <w:szCs w:val="24"/>
                <w:rtl/>
              </w:rPr>
            </w:pPr>
            <w:r w:rsidRPr="002A0BCD">
              <w:rPr>
                <w:rFonts w:hint="cs"/>
                <w:rtl/>
              </w:rPr>
              <w:t>المركبة الثانية:مظاهر الحضارة الإسلامية في المشرق و المغرب الإسلامي</w:t>
            </w:r>
          </w:p>
        </w:tc>
        <w:tc>
          <w:tcPr>
            <w:tcW w:w="425" w:type="dxa"/>
            <w:vMerge/>
            <w:tcBorders>
              <w:top w:val="nil"/>
            </w:tcBorders>
          </w:tcPr>
          <w:p w:rsidR="00962EFD" w:rsidRPr="002A362E" w:rsidRDefault="00962EFD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</w:tcPr>
          <w:p w:rsidR="00962EFD" w:rsidRPr="002A362E" w:rsidRDefault="00962EFD" w:rsidP="0096144C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 xml:space="preserve">المركبة الثانية : </w:t>
            </w:r>
            <w:r>
              <w:rPr>
                <w:rFonts w:hint="cs"/>
                <w:sz w:val="24"/>
                <w:szCs w:val="24"/>
                <w:rtl/>
              </w:rPr>
              <w:t>البرازيل</w:t>
            </w:r>
          </w:p>
        </w:tc>
        <w:tc>
          <w:tcPr>
            <w:tcW w:w="426" w:type="dxa"/>
            <w:vMerge/>
          </w:tcPr>
          <w:p w:rsidR="00962EFD" w:rsidRPr="002A362E" w:rsidRDefault="00962EFD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20" w:type="dxa"/>
          </w:tcPr>
          <w:p w:rsidR="00962EFD" w:rsidRPr="002A362E" w:rsidRDefault="00962EFD" w:rsidP="00D80669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المركبة الثانية</w:t>
            </w:r>
            <w:r>
              <w:rPr>
                <w:rFonts w:ascii="Calibri" w:hAnsi="Calibri" w:cs="Calibri"/>
                <w:sz w:val="24"/>
                <w:szCs w:val="24"/>
                <w:rtl/>
              </w:rPr>
              <w:t>:</w:t>
            </w:r>
            <w:r w:rsidRPr="002A362E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مهام المجالس المنتخبة</w:t>
            </w:r>
          </w:p>
        </w:tc>
      </w:tr>
      <w:tr w:rsidR="00042C5E" w:rsidTr="0007531A">
        <w:tc>
          <w:tcPr>
            <w:tcW w:w="425" w:type="dxa"/>
            <w:vMerge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3" w:type="dxa"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425" w:type="dxa"/>
            <w:vMerge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0" w:type="dxa"/>
            <w:gridSpan w:val="2"/>
          </w:tcPr>
          <w:p w:rsidR="00042C5E" w:rsidRPr="002A362E" w:rsidRDefault="00042C5E" w:rsidP="0096144C">
            <w:pPr>
              <w:jc w:val="center"/>
              <w:rPr>
                <w:sz w:val="24"/>
                <w:szCs w:val="24"/>
                <w:rtl/>
              </w:rPr>
            </w:pPr>
            <w:r w:rsidRPr="002A0BCD">
              <w:rPr>
                <w:rFonts w:hint="cs"/>
                <w:rtl/>
              </w:rPr>
              <w:t xml:space="preserve">المركبة الثانية:مظاهر الحضارة الإسلامية </w:t>
            </w:r>
          </w:p>
        </w:tc>
        <w:tc>
          <w:tcPr>
            <w:tcW w:w="425" w:type="dxa"/>
            <w:vMerge/>
            <w:tcBorders>
              <w:top w:val="nil"/>
            </w:tcBorders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</w:tcPr>
          <w:p w:rsidR="00042C5E" w:rsidRPr="002A362E" w:rsidRDefault="0096144C" w:rsidP="0096144C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المركبة الثانية :</w:t>
            </w:r>
            <w:r w:rsidR="00042C5E">
              <w:rPr>
                <w:rFonts w:hint="cs"/>
                <w:sz w:val="24"/>
                <w:szCs w:val="24"/>
                <w:rtl/>
              </w:rPr>
              <w:t>البرازيل</w:t>
            </w:r>
          </w:p>
        </w:tc>
        <w:tc>
          <w:tcPr>
            <w:tcW w:w="426" w:type="dxa"/>
            <w:vMerge/>
          </w:tcPr>
          <w:p w:rsidR="00042C5E" w:rsidRPr="002A362E" w:rsidRDefault="00042C5E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20" w:type="dxa"/>
          </w:tcPr>
          <w:p w:rsidR="00042C5E" w:rsidRPr="002A362E" w:rsidRDefault="00042C5E" w:rsidP="00962EFD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المركبة الثالثة</w:t>
            </w:r>
            <w:r w:rsidRPr="002A362E">
              <w:rPr>
                <w:rFonts w:hint="cs"/>
                <w:sz w:val="24"/>
                <w:szCs w:val="24"/>
                <w:rtl/>
              </w:rPr>
              <w:t xml:space="preserve"> : </w:t>
            </w:r>
            <w:r>
              <w:rPr>
                <w:rFonts w:hint="cs"/>
                <w:sz w:val="24"/>
                <w:szCs w:val="24"/>
                <w:rtl/>
              </w:rPr>
              <w:t>ال</w:t>
            </w:r>
            <w:r w:rsidR="00962EFD">
              <w:rPr>
                <w:rFonts w:hint="cs"/>
                <w:sz w:val="24"/>
                <w:szCs w:val="24"/>
                <w:rtl/>
              </w:rPr>
              <w:t>إنتخاب</w:t>
            </w:r>
          </w:p>
        </w:tc>
      </w:tr>
      <w:tr w:rsidR="00962EFD" w:rsidTr="00962EFD">
        <w:tc>
          <w:tcPr>
            <w:tcW w:w="425" w:type="dxa"/>
            <w:vMerge/>
          </w:tcPr>
          <w:p w:rsidR="00962EFD" w:rsidRPr="002A362E" w:rsidRDefault="00962EFD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3" w:type="dxa"/>
          </w:tcPr>
          <w:p w:rsidR="00962EFD" w:rsidRPr="002A362E" w:rsidRDefault="00962EFD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425" w:type="dxa"/>
            <w:vMerge/>
          </w:tcPr>
          <w:p w:rsidR="00962EFD" w:rsidRPr="002A362E" w:rsidRDefault="00962EFD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0" w:type="dxa"/>
            <w:gridSpan w:val="2"/>
          </w:tcPr>
          <w:p w:rsidR="00962EFD" w:rsidRPr="002A362E" w:rsidRDefault="00962EFD" w:rsidP="002A362E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المركبة الثانية: </w:t>
            </w:r>
            <w:r w:rsidRPr="002A0BCD">
              <w:rPr>
                <w:rFonts w:hint="cs"/>
                <w:sz w:val="24"/>
                <w:szCs w:val="24"/>
                <w:rtl/>
              </w:rPr>
              <w:t>تأثير الحضارة الإسلامية في الحضارات الأخرى</w:t>
            </w:r>
          </w:p>
        </w:tc>
        <w:tc>
          <w:tcPr>
            <w:tcW w:w="425" w:type="dxa"/>
            <w:vMerge/>
            <w:tcBorders>
              <w:top w:val="nil"/>
            </w:tcBorders>
          </w:tcPr>
          <w:p w:rsidR="00962EFD" w:rsidRPr="002A362E" w:rsidRDefault="00962EFD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  <w:vAlign w:val="center"/>
          </w:tcPr>
          <w:p w:rsidR="00962EFD" w:rsidRPr="002A362E" w:rsidRDefault="00962EFD" w:rsidP="0096144C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المركبة الثالثة</w:t>
            </w:r>
            <w:r w:rsidRPr="002A362E">
              <w:rPr>
                <w:rFonts w:hint="cs"/>
                <w:sz w:val="24"/>
                <w:szCs w:val="24"/>
                <w:rtl/>
              </w:rPr>
              <w:t xml:space="preserve"> :</w:t>
            </w:r>
            <w:r>
              <w:rPr>
                <w:rFonts w:hint="cs"/>
                <w:sz w:val="24"/>
                <w:szCs w:val="24"/>
                <w:rtl/>
              </w:rPr>
              <w:t>تهيئة الإقليم  في الأمازون</w:t>
            </w:r>
          </w:p>
        </w:tc>
        <w:tc>
          <w:tcPr>
            <w:tcW w:w="426" w:type="dxa"/>
            <w:vMerge/>
          </w:tcPr>
          <w:p w:rsidR="00962EFD" w:rsidRPr="002A362E" w:rsidRDefault="00962EFD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20" w:type="dxa"/>
            <w:vAlign w:val="center"/>
          </w:tcPr>
          <w:p w:rsidR="00962EFD" w:rsidRPr="002A362E" w:rsidRDefault="00962EFD" w:rsidP="00962EFD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المركبة الثالثة</w:t>
            </w:r>
            <w:r w:rsidRPr="002A362E">
              <w:rPr>
                <w:rFonts w:hint="cs"/>
                <w:sz w:val="24"/>
                <w:szCs w:val="24"/>
                <w:rtl/>
              </w:rPr>
              <w:t xml:space="preserve"> : </w:t>
            </w:r>
            <w:r>
              <w:rPr>
                <w:rFonts w:hint="cs"/>
                <w:sz w:val="24"/>
                <w:szCs w:val="24"/>
                <w:rtl/>
              </w:rPr>
              <w:t>الإنتخاب</w:t>
            </w:r>
          </w:p>
        </w:tc>
      </w:tr>
      <w:tr w:rsidR="00897D07" w:rsidTr="00C24D5A">
        <w:tc>
          <w:tcPr>
            <w:tcW w:w="425" w:type="dxa"/>
            <w:vMerge w:val="restart"/>
            <w:textDirection w:val="btLr"/>
          </w:tcPr>
          <w:p w:rsidR="00897D07" w:rsidRDefault="00897D07">
            <w:pPr>
              <w:ind w:left="113" w:right="113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ماي</w:t>
            </w:r>
          </w:p>
        </w:tc>
        <w:tc>
          <w:tcPr>
            <w:tcW w:w="283" w:type="dxa"/>
          </w:tcPr>
          <w:p w:rsidR="00897D07" w:rsidRPr="002A362E" w:rsidRDefault="00897D07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425" w:type="dxa"/>
            <w:vMerge/>
          </w:tcPr>
          <w:p w:rsidR="00897D07" w:rsidRPr="002A362E" w:rsidRDefault="00897D07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0" w:type="dxa"/>
            <w:gridSpan w:val="2"/>
          </w:tcPr>
          <w:p w:rsidR="00897D07" w:rsidRPr="002A362E" w:rsidRDefault="00897D07" w:rsidP="00D80669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وضعية تعلم إدماج كلي للمركبات</w:t>
            </w:r>
          </w:p>
        </w:tc>
        <w:tc>
          <w:tcPr>
            <w:tcW w:w="425" w:type="dxa"/>
            <w:vMerge/>
            <w:tcBorders>
              <w:top w:val="nil"/>
            </w:tcBorders>
          </w:tcPr>
          <w:p w:rsidR="00897D07" w:rsidRPr="002A362E" w:rsidRDefault="00897D07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</w:tcPr>
          <w:p w:rsidR="00897D07" w:rsidRPr="002A362E" w:rsidRDefault="00897D07" w:rsidP="00D80669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وضعية تعلم إدماج كلي للمركبات</w:t>
            </w:r>
          </w:p>
        </w:tc>
        <w:tc>
          <w:tcPr>
            <w:tcW w:w="426" w:type="dxa"/>
            <w:vMerge/>
          </w:tcPr>
          <w:p w:rsidR="00897D07" w:rsidRPr="002A362E" w:rsidRDefault="00897D07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20" w:type="dxa"/>
            <w:vAlign w:val="center"/>
          </w:tcPr>
          <w:p w:rsidR="00897D07" w:rsidRPr="002A362E" w:rsidRDefault="00897D07" w:rsidP="00042C5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وضعية تعلم إدماج كلي للمركبات</w:t>
            </w:r>
          </w:p>
        </w:tc>
      </w:tr>
      <w:tr w:rsidR="00897D07" w:rsidTr="0007531A">
        <w:tc>
          <w:tcPr>
            <w:tcW w:w="425" w:type="dxa"/>
            <w:vMerge/>
          </w:tcPr>
          <w:p w:rsidR="00897D07" w:rsidRPr="002A362E" w:rsidRDefault="00897D07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3" w:type="dxa"/>
          </w:tcPr>
          <w:p w:rsidR="00897D07" w:rsidRPr="002A362E" w:rsidRDefault="00897D07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425" w:type="dxa"/>
            <w:vMerge/>
          </w:tcPr>
          <w:p w:rsidR="00897D07" w:rsidRPr="002A362E" w:rsidRDefault="00897D07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0" w:type="dxa"/>
            <w:gridSpan w:val="2"/>
          </w:tcPr>
          <w:p w:rsidR="00897D07" w:rsidRPr="002A362E" w:rsidRDefault="00897D07" w:rsidP="00D93D27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وضعية تقويمية</w:t>
            </w:r>
          </w:p>
        </w:tc>
        <w:tc>
          <w:tcPr>
            <w:tcW w:w="425" w:type="dxa"/>
            <w:vMerge/>
            <w:tcBorders>
              <w:top w:val="nil"/>
            </w:tcBorders>
          </w:tcPr>
          <w:p w:rsidR="00897D07" w:rsidRPr="002A362E" w:rsidRDefault="00897D07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</w:tcPr>
          <w:p w:rsidR="00897D07" w:rsidRPr="002A362E" w:rsidRDefault="00897D07" w:rsidP="00B55254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وضعيىة تقويمية</w:t>
            </w:r>
          </w:p>
        </w:tc>
        <w:tc>
          <w:tcPr>
            <w:tcW w:w="426" w:type="dxa"/>
            <w:vMerge/>
          </w:tcPr>
          <w:p w:rsidR="00897D07" w:rsidRPr="002A362E" w:rsidRDefault="00897D07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20" w:type="dxa"/>
          </w:tcPr>
          <w:p w:rsidR="00897D07" w:rsidRPr="002A362E" w:rsidRDefault="00897D07" w:rsidP="00B55254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وضعيىة تقويمية</w:t>
            </w:r>
          </w:p>
        </w:tc>
      </w:tr>
      <w:tr w:rsidR="00897D07" w:rsidTr="00042C5E">
        <w:tc>
          <w:tcPr>
            <w:tcW w:w="425" w:type="dxa"/>
            <w:vMerge/>
          </w:tcPr>
          <w:p w:rsidR="00897D07" w:rsidRPr="002A362E" w:rsidRDefault="00897D07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3" w:type="dxa"/>
          </w:tcPr>
          <w:p w:rsidR="00897D07" w:rsidRPr="002A362E" w:rsidRDefault="00897D07" w:rsidP="002A362E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425" w:type="dxa"/>
            <w:vMerge/>
          </w:tcPr>
          <w:p w:rsidR="00897D07" w:rsidRPr="002A362E" w:rsidRDefault="00897D07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260" w:type="dxa"/>
            <w:gridSpan w:val="2"/>
            <w:shd w:val="clear" w:color="auto" w:fill="FFFFFF" w:themeFill="background1"/>
          </w:tcPr>
          <w:p w:rsidR="00897D07" w:rsidRPr="002A362E" w:rsidRDefault="00897D07" w:rsidP="00D93D27">
            <w:pPr>
              <w:jc w:val="center"/>
              <w:rPr>
                <w:sz w:val="24"/>
                <w:szCs w:val="24"/>
                <w:rtl/>
              </w:rPr>
            </w:pPr>
            <w:r w:rsidRPr="002A362E">
              <w:rPr>
                <w:rFonts w:hint="cs"/>
                <w:sz w:val="24"/>
                <w:szCs w:val="24"/>
                <w:rtl/>
              </w:rPr>
              <w:t>التقويم التحصيلي</w:t>
            </w:r>
          </w:p>
        </w:tc>
        <w:tc>
          <w:tcPr>
            <w:tcW w:w="425" w:type="dxa"/>
            <w:vMerge/>
            <w:tcBorders>
              <w:top w:val="nil"/>
            </w:tcBorders>
          </w:tcPr>
          <w:p w:rsidR="00897D07" w:rsidRPr="002A362E" w:rsidRDefault="00897D07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77" w:type="dxa"/>
            <w:gridSpan w:val="2"/>
            <w:shd w:val="clear" w:color="auto" w:fill="FFFFFF" w:themeFill="background1"/>
          </w:tcPr>
          <w:p w:rsidR="00897D07" w:rsidRPr="002A362E" w:rsidRDefault="00897D07" w:rsidP="00B55254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التقويم التحصيلي</w:t>
            </w:r>
          </w:p>
        </w:tc>
        <w:tc>
          <w:tcPr>
            <w:tcW w:w="426" w:type="dxa"/>
            <w:vMerge/>
          </w:tcPr>
          <w:p w:rsidR="00897D07" w:rsidRPr="002A362E" w:rsidRDefault="00897D07" w:rsidP="002A362E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20" w:type="dxa"/>
            <w:shd w:val="clear" w:color="auto" w:fill="auto"/>
          </w:tcPr>
          <w:p w:rsidR="00897D07" w:rsidRPr="002A362E" w:rsidRDefault="00897D07" w:rsidP="004256AF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التقويم التحصيلي</w:t>
            </w:r>
          </w:p>
        </w:tc>
      </w:tr>
    </w:tbl>
    <w:p w:rsidR="002A362E" w:rsidRPr="002A362E" w:rsidRDefault="002A362E" w:rsidP="002A362E">
      <w:pPr>
        <w:bidi/>
        <w:spacing w:line="480" w:lineRule="auto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           الأستاذ                                       المدير                                         المفتش</w:t>
      </w:r>
    </w:p>
    <w:sectPr w:rsidR="002A362E" w:rsidRPr="002A362E" w:rsidSect="00491017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91017"/>
    <w:rsid w:val="00042C5E"/>
    <w:rsid w:val="00272CC8"/>
    <w:rsid w:val="002A0BCD"/>
    <w:rsid w:val="002A362E"/>
    <w:rsid w:val="00401A9A"/>
    <w:rsid w:val="00491017"/>
    <w:rsid w:val="006854FA"/>
    <w:rsid w:val="006F507B"/>
    <w:rsid w:val="007A5D92"/>
    <w:rsid w:val="007A7559"/>
    <w:rsid w:val="0081240F"/>
    <w:rsid w:val="008937F5"/>
    <w:rsid w:val="00897D07"/>
    <w:rsid w:val="008B3F3E"/>
    <w:rsid w:val="00922ED5"/>
    <w:rsid w:val="0096144C"/>
    <w:rsid w:val="00962EFD"/>
    <w:rsid w:val="009E185D"/>
    <w:rsid w:val="00AA53B9"/>
    <w:rsid w:val="00AD214A"/>
    <w:rsid w:val="00B529C2"/>
    <w:rsid w:val="00D937DC"/>
    <w:rsid w:val="00DD3077"/>
    <w:rsid w:val="00F7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57BC2"/>
  <w15:docId w15:val="{E6B9ACC7-F443-4F9C-AB9D-F652B934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10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7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5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CB0C4-5804-400B-8558-926105FF5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mld</cp:lastModifiedBy>
  <cp:revision>14</cp:revision>
  <dcterms:created xsi:type="dcterms:W3CDTF">2018-09-08T11:06:00Z</dcterms:created>
  <dcterms:modified xsi:type="dcterms:W3CDTF">2024-08-28T15:27:00Z</dcterms:modified>
</cp:coreProperties>
</file>